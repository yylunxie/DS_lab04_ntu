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0A55" w14:textId="0B3E4D07" w:rsidR="00CF3A5D" w:rsidRDefault="00093CA3">
      <w:pPr>
        <w:spacing w:line="400" w:lineRule="auto"/>
        <w:jc w:val="center"/>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Lab 0</w:t>
      </w:r>
      <w:r w:rsidR="00D97197">
        <w:rPr>
          <w:rFonts w:ascii="Times New Roman" w:eastAsia="Times New Roman" w:hAnsi="Times New Roman" w:cs="Times New Roman"/>
          <w:b/>
          <w:sz w:val="32"/>
          <w:szCs w:val="32"/>
        </w:rPr>
        <w:t>4</w:t>
      </w:r>
    </w:p>
    <w:p w14:paraId="5FA117E6" w14:textId="76B1B89A" w:rsidR="00CF3A5D" w:rsidRDefault="00D97197">
      <w:pPr>
        <w:spacing w:line="40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Pandas</w:t>
      </w:r>
    </w:p>
    <w:p w14:paraId="421EB529" w14:textId="782A68D9" w:rsidR="00CF3A5D" w:rsidRDefault="00093CA3">
      <w:pPr>
        <w:numPr>
          <w:ilvl w:val="0"/>
          <w:numId w:val="10"/>
        </w:numPr>
        <w:pBdr>
          <w:top w:val="nil"/>
          <w:left w:val="nil"/>
          <w:bottom w:val="nil"/>
          <w:right w:val="nil"/>
          <w:between w:val="nil"/>
        </w:pBdr>
        <w:spacing w:before="120" w:after="120"/>
        <w:rPr>
          <w:ins w:id="1" w:author="宇倫 謝" w:date="2023-10-09T23:54:00Z"/>
          <w:rFonts w:ascii="Times New Roman" w:eastAsia="Times New Roman" w:hAnsi="Times New Roman" w:cs="Times New Roman"/>
          <w:b/>
          <w:color w:val="000000"/>
        </w:rPr>
      </w:pPr>
      <w:bookmarkStart w:id="2" w:name="_heading=h.30j0zll" w:colFirst="0" w:colLast="0"/>
      <w:bookmarkEnd w:id="2"/>
      <w:r>
        <w:rPr>
          <w:rFonts w:ascii="Times New Roman" w:eastAsia="Times New Roman" w:hAnsi="Times New Roman" w:cs="Times New Roman"/>
          <w:b/>
          <w:color w:val="000000"/>
        </w:rPr>
        <w:t>Multiple Choice (10 points</w:t>
      </w:r>
      <w:del w:id="3" w:author="宇倫 謝" w:date="2023-10-09T23:54:00Z">
        <w:r w:rsidDel="00031055">
          <w:rPr>
            <w:rFonts w:ascii="Times New Roman" w:eastAsia="Times New Roman" w:hAnsi="Times New Roman" w:cs="Times New Roman"/>
            <w:b/>
            <w:color w:val="000000"/>
          </w:rPr>
          <w:delText>, 5 points each question</w:delText>
        </w:r>
      </w:del>
      <w:r>
        <w:rPr>
          <w:rFonts w:ascii="Times New Roman" w:eastAsia="Times New Roman" w:hAnsi="Times New Roman" w:cs="Times New Roman"/>
          <w:b/>
          <w:color w:val="000000"/>
        </w:rPr>
        <w:t>)</w:t>
      </w:r>
    </w:p>
    <w:p w14:paraId="1729D1DE" w14:textId="3EEE9BEC" w:rsidR="00FF6F9A" w:rsidRDefault="00FF6F9A" w:rsidP="00AC68E1">
      <w:pPr>
        <w:pStyle w:val="a9"/>
        <w:numPr>
          <w:ilvl w:val="1"/>
          <w:numId w:val="10"/>
        </w:numPr>
        <w:pBdr>
          <w:top w:val="nil"/>
          <w:left w:val="nil"/>
          <w:bottom w:val="nil"/>
          <w:right w:val="nil"/>
          <w:between w:val="nil"/>
        </w:pBdr>
        <w:spacing w:before="120" w:after="120"/>
        <w:ind w:leftChars="0"/>
        <w:rPr>
          <w:ins w:id="4" w:author="宇倫 謝" w:date="2023-10-10T00:14:00Z"/>
          <w:rFonts w:ascii="Times New Roman" w:eastAsia="Times New Roman" w:hAnsi="Times New Roman" w:cs="Times New Roman"/>
          <w:bCs/>
          <w:color w:val="000000"/>
        </w:rPr>
      </w:pPr>
      <w:ins w:id="5" w:author="宇倫 謝" w:date="2023-10-10T00:14:00Z">
        <w:r w:rsidRPr="00FF6F9A">
          <w:rPr>
            <w:rFonts w:ascii="Times New Roman" w:eastAsia="Times New Roman" w:hAnsi="Times New Roman" w:cs="Times New Roman"/>
            <w:bCs/>
            <w:color w:val="000000"/>
          </w:rPr>
          <w:t xml:space="preserve">You are analyzing a dataset named </w:t>
        </w:r>
        <w:r w:rsidRPr="00FF6F9A">
          <w:rPr>
            <w:rFonts w:ascii="Times New Roman" w:eastAsia="Times New Roman" w:hAnsi="Times New Roman" w:cs="Times New Roman"/>
            <w:bCs/>
            <w:i/>
            <w:iCs/>
            <w:color w:val="000000"/>
            <w:rPrChange w:id="6" w:author="宇倫 謝" w:date="2023-10-10T00:14:00Z">
              <w:rPr>
                <w:rFonts w:ascii="Times New Roman" w:eastAsia="Times New Roman" w:hAnsi="Times New Roman" w:cs="Times New Roman"/>
                <w:bCs/>
                <w:color w:val="000000"/>
              </w:rPr>
            </w:rPrChange>
          </w:rPr>
          <w:t>students_data.csv</w:t>
        </w:r>
        <w:r w:rsidRPr="00FF6F9A">
          <w:rPr>
            <w:rFonts w:ascii="Times New Roman" w:eastAsia="Times New Roman" w:hAnsi="Times New Roman" w:cs="Times New Roman"/>
            <w:bCs/>
            <w:color w:val="000000"/>
          </w:rPr>
          <w:t xml:space="preserve"> that contains information about students, including their names, ages, and grades. The dataset has columns: </w:t>
        </w:r>
        <w:r w:rsidRPr="00FF6F9A">
          <w:rPr>
            <w:rFonts w:ascii="Times New Roman" w:eastAsia="Times New Roman" w:hAnsi="Times New Roman" w:cs="Times New Roman"/>
            <w:bCs/>
            <w:i/>
            <w:iCs/>
            <w:color w:val="000000"/>
            <w:rPrChange w:id="7" w:author="宇倫 謝" w:date="2023-10-10T00:14:00Z">
              <w:rPr>
                <w:rFonts w:ascii="Times New Roman" w:eastAsia="Times New Roman" w:hAnsi="Times New Roman" w:cs="Times New Roman"/>
                <w:bCs/>
                <w:color w:val="000000"/>
              </w:rPr>
            </w:rPrChange>
          </w:rPr>
          <w:t>Name</w:t>
        </w:r>
        <w:r w:rsidRPr="00FF6F9A">
          <w:rPr>
            <w:rFonts w:ascii="Times New Roman" w:eastAsia="Times New Roman" w:hAnsi="Times New Roman" w:cs="Times New Roman"/>
            <w:bCs/>
            <w:color w:val="000000"/>
          </w:rPr>
          <w:t xml:space="preserve">, </w:t>
        </w:r>
        <w:r w:rsidRPr="00FF6F9A">
          <w:rPr>
            <w:rFonts w:ascii="Times New Roman" w:eastAsia="Times New Roman" w:hAnsi="Times New Roman" w:cs="Times New Roman"/>
            <w:bCs/>
            <w:i/>
            <w:iCs/>
            <w:color w:val="000000"/>
            <w:rPrChange w:id="8" w:author="宇倫 謝" w:date="2023-10-10T00:14:00Z">
              <w:rPr>
                <w:rFonts w:ascii="Times New Roman" w:eastAsia="Times New Roman" w:hAnsi="Times New Roman" w:cs="Times New Roman"/>
                <w:bCs/>
                <w:color w:val="000000"/>
              </w:rPr>
            </w:rPrChange>
          </w:rPr>
          <w:t>Age</w:t>
        </w:r>
        <w:r w:rsidRPr="00FF6F9A">
          <w:rPr>
            <w:rFonts w:ascii="Times New Roman" w:eastAsia="Times New Roman" w:hAnsi="Times New Roman" w:cs="Times New Roman"/>
            <w:bCs/>
            <w:color w:val="000000"/>
          </w:rPr>
          <w:t xml:space="preserve">, and </w:t>
        </w:r>
        <w:r w:rsidRPr="00FF6F9A">
          <w:rPr>
            <w:rFonts w:ascii="Times New Roman" w:eastAsia="Times New Roman" w:hAnsi="Times New Roman" w:cs="Times New Roman"/>
            <w:bCs/>
            <w:i/>
            <w:iCs/>
            <w:color w:val="000000"/>
            <w:rPrChange w:id="9" w:author="宇倫 謝" w:date="2023-10-10T00:14:00Z">
              <w:rPr>
                <w:rFonts w:ascii="Times New Roman" w:eastAsia="Times New Roman" w:hAnsi="Times New Roman" w:cs="Times New Roman"/>
                <w:bCs/>
                <w:color w:val="000000"/>
              </w:rPr>
            </w:rPrChange>
          </w:rPr>
          <w:t>Grade</w:t>
        </w:r>
        <w:r w:rsidRPr="00FF6F9A">
          <w:rPr>
            <w:rFonts w:ascii="Times New Roman" w:eastAsia="Times New Roman" w:hAnsi="Times New Roman" w:cs="Times New Roman"/>
            <w:bCs/>
            <w:color w:val="000000"/>
          </w:rPr>
          <w:t>. You want to find out the age of the student named "John Doe".</w:t>
        </w:r>
      </w:ins>
    </w:p>
    <w:p w14:paraId="524E4645" w14:textId="77777777" w:rsidR="00FF6F9A" w:rsidRDefault="00FF6F9A" w:rsidP="00FF6F9A">
      <w:pPr>
        <w:ind w:left="480" w:firstLine="480"/>
        <w:rPr>
          <w:ins w:id="10" w:author="宇倫 謝" w:date="2023-10-10T00:14:00Z"/>
          <w:rFonts w:ascii="Times New Roman" w:eastAsia="Times New Roman" w:hAnsi="Times New Roman" w:cs="Times New Roman"/>
          <w:bCs/>
          <w:color w:val="000000"/>
        </w:rPr>
      </w:pPr>
      <w:ins w:id="11" w:author="宇倫 謝" w:date="2023-10-10T00:14:00Z">
        <w:r w:rsidRPr="00FF6F9A">
          <w:rPr>
            <w:rFonts w:ascii="Times New Roman" w:eastAsia="Times New Roman" w:hAnsi="Times New Roman" w:cs="Times New Roman"/>
            <w:bCs/>
            <w:color w:val="000000"/>
          </w:rPr>
          <w:t xml:space="preserve">After loading the dataset into a pandas </w:t>
        </w:r>
        <w:proofErr w:type="spellStart"/>
        <w:r w:rsidRPr="00FF6F9A">
          <w:rPr>
            <w:rFonts w:ascii="Times New Roman" w:eastAsia="Times New Roman" w:hAnsi="Times New Roman" w:cs="Times New Roman"/>
            <w:bCs/>
            <w:color w:val="000000"/>
          </w:rPr>
          <w:t>DataFrame</w:t>
        </w:r>
        <w:proofErr w:type="spellEnd"/>
        <w:r w:rsidRPr="00FF6F9A">
          <w:rPr>
            <w:rFonts w:ascii="Times New Roman" w:eastAsia="Times New Roman" w:hAnsi="Times New Roman" w:cs="Times New Roman"/>
            <w:bCs/>
            <w:color w:val="000000"/>
          </w:rPr>
          <w:t xml:space="preserve"> named </w:t>
        </w:r>
        <w:proofErr w:type="spellStart"/>
        <w:r w:rsidRPr="00FF6F9A">
          <w:rPr>
            <w:rFonts w:ascii="Times New Roman" w:eastAsia="Times New Roman" w:hAnsi="Times New Roman" w:cs="Times New Roman"/>
            <w:bCs/>
            <w:color w:val="000000"/>
          </w:rPr>
          <w:t>df</w:t>
        </w:r>
        <w:proofErr w:type="spellEnd"/>
        <w:r w:rsidRPr="00FF6F9A">
          <w:rPr>
            <w:rFonts w:ascii="Times New Roman" w:eastAsia="Times New Roman" w:hAnsi="Times New Roman" w:cs="Times New Roman"/>
            <w:bCs/>
            <w:color w:val="000000"/>
          </w:rPr>
          <w:t>, which of the following</w:t>
        </w:r>
      </w:ins>
    </w:p>
    <w:p w14:paraId="36683169" w14:textId="7B644F97" w:rsidR="00FF6F9A" w:rsidRDefault="00FF6F9A" w:rsidP="00FF6F9A">
      <w:pPr>
        <w:ind w:left="480" w:firstLine="480"/>
        <w:rPr>
          <w:ins w:id="12" w:author="宇倫 謝" w:date="2023-10-10T00:15:00Z"/>
          <w:rFonts w:ascii="Times New Roman" w:eastAsia="Times New Roman" w:hAnsi="Times New Roman" w:cs="Times New Roman"/>
          <w:bCs/>
          <w:color w:val="000000"/>
        </w:rPr>
      </w:pPr>
      <w:ins w:id="13" w:author="宇倫 謝" w:date="2023-10-10T00:14:00Z">
        <w:r w:rsidRPr="00FF6F9A">
          <w:rPr>
            <w:rFonts w:ascii="Times New Roman" w:eastAsia="Times New Roman" w:hAnsi="Times New Roman" w:cs="Times New Roman"/>
            <w:bCs/>
            <w:color w:val="000000"/>
          </w:rPr>
          <w:t>statements will give you the age of the student named "John Doe"?</w:t>
        </w:r>
      </w:ins>
    </w:p>
    <w:p w14:paraId="57C819EF" w14:textId="77777777" w:rsidR="00FF6F9A" w:rsidRDefault="00FF6F9A" w:rsidP="00FF6F9A">
      <w:pPr>
        <w:ind w:left="480" w:firstLine="480"/>
        <w:rPr>
          <w:ins w:id="14" w:author="宇倫 謝" w:date="2023-10-10T00:15:00Z"/>
          <w:rFonts w:ascii="Times New Roman" w:eastAsia="Times New Roman" w:hAnsi="Times New Roman" w:cs="Times New Roman"/>
          <w:bCs/>
          <w:color w:val="000000"/>
        </w:rPr>
      </w:pPr>
    </w:p>
    <w:p w14:paraId="7BBAA30A" w14:textId="62401072" w:rsidR="00FF6F9A" w:rsidRDefault="00D05FA2" w:rsidP="00FF6F9A">
      <w:pPr>
        <w:pStyle w:val="a9"/>
        <w:numPr>
          <w:ilvl w:val="0"/>
          <w:numId w:val="22"/>
        </w:numPr>
        <w:ind w:leftChars="0"/>
        <w:rPr>
          <w:ins w:id="15" w:author="宇倫 謝" w:date="2023-10-10T00:15:00Z"/>
          <w:rFonts w:ascii="Times New Roman" w:eastAsia="Times New Roman" w:hAnsi="Times New Roman" w:cs="Times New Roman"/>
          <w:bCs/>
          <w:color w:val="000000"/>
        </w:rPr>
      </w:pPr>
      <w:proofErr w:type="spellStart"/>
      <w:proofErr w:type="gramStart"/>
      <w:ins w:id="16" w:author="宇倫 謝" w:date="2023-10-10T00:15:00Z">
        <w:r w:rsidRPr="00D05FA2">
          <w:rPr>
            <w:rFonts w:ascii="Times New Roman" w:eastAsia="Times New Roman" w:hAnsi="Times New Roman" w:cs="Times New Roman"/>
            <w:bCs/>
            <w:color w:val="000000"/>
          </w:rPr>
          <w:t>df.loc</w:t>
        </w:r>
        <w:proofErr w:type="spellEnd"/>
        <w:r w:rsidRPr="00D05FA2">
          <w:rPr>
            <w:rFonts w:ascii="Times New Roman" w:eastAsia="Times New Roman" w:hAnsi="Times New Roman" w:cs="Times New Roman"/>
            <w:bCs/>
            <w:color w:val="000000"/>
          </w:rPr>
          <w:t>[</w:t>
        </w:r>
        <w:proofErr w:type="gramEnd"/>
        <w:r w:rsidRPr="00D05FA2">
          <w:rPr>
            <w:rFonts w:ascii="Times New Roman" w:eastAsia="Times New Roman" w:hAnsi="Times New Roman" w:cs="Times New Roman"/>
            <w:bCs/>
            <w:color w:val="000000"/>
          </w:rPr>
          <w:t>'John Doe', 'Age']</w:t>
        </w:r>
      </w:ins>
    </w:p>
    <w:p w14:paraId="31396579" w14:textId="6B6C0450" w:rsidR="00D05FA2" w:rsidRDefault="00D05FA2" w:rsidP="00FF6F9A">
      <w:pPr>
        <w:pStyle w:val="a9"/>
        <w:numPr>
          <w:ilvl w:val="0"/>
          <w:numId w:val="22"/>
        </w:numPr>
        <w:ind w:leftChars="0"/>
        <w:rPr>
          <w:ins w:id="17" w:author="宇倫 謝" w:date="2023-10-10T00:15:00Z"/>
          <w:rFonts w:ascii="Times New Roman" w:eastAsia="Times New Roman" w:hAnsi="Times New Roman" w:cs="Times New Roman"/>
          <w:bCs/>
          <w:color w:val="000000"/>
        </w:rPr>
      </w:pPr>
      <w:proofErr w:type="spellStart"/>
      <w:ins w:id="18" w:author="宇倫 謝" w:date="2023-10-10T00:15:00Z">
        <w:r w:rsidRPr="00D05FA2">
          <w:rPr>
            <w:rFonts w:ascii="Times New Roman" w:eastAsia="Times New Roman" w:hAnsi="Times New Roman" w:cs="Times New Roman"/>
            <w:bCs/>
            <w:color w:val="000000"/>
          </w:rPr>
          <w:t>df</w:t>
        </w:r>
        <w:proofErr w:type="spellEnd"/>
        <w:r w:rsidRPr="00D05FA2">
          <w:rPr>
            <w:rFonts w:ascii="Times New Roman" w:eastAsia="Times New Roman" w:hAnsi="Times New Roman" w:cs="Times New Roman"/>
            <w:bCs/>
            <w:color w:val="000000"/>
          </w:rPr>
          <w:t>['Age'</w:t>
        </w:r>
        <w:proofErr w:type="gramStart"/>
        <w:r w:rsidRPr="00D05FA2">
          <w:rPr>
            <w:rFonts w:ascii="Times New Roman" w:eastAsia="Times New Roman" w:hAnsi="Times New Roman" w:cs="Times New Roman"/>
            <w:bCs/>
            <w:color w:val="000000"/>
          </w:rPr>
          <w:t>].loc</w:t>
        </w:r>
        <w:proofErr w:type="gramEnd"/>
        <w:r w:rsidRPr="00D05FA2">
          <w:rPr>
            <w:rFonts w:ascii="Times New Roman" w:eastAsia="Times New Roman" w:hAnsi="Times New Roman" w:cs="Times New Roman"/>
            <w:bCs/>
            <w:color w:val="000000"/>
          </w:rPr>
          <w:t>[</w:t>
        </w:r>
        <w:proofErr w:type="spellStart"/>
        <w:r w:rsidRPr="00D05FA2">
          <w:rPr>
            <w:rFonts w:ascii="Times New Roman" w:eastAsia="Times New Roman" w:hAnsi="Times New Roman" w:cs="Times New Roman"/>
            <w:bCs/>
            <w:color w:val="000000"/>
          </w:rPr>
          <w:t>df</w:t>
        </w:r>
        <w:proofErr w:type="spellEnd"/>
        <w:r w:rsidRPr="00D05FA2">
          <w:rPr>
            <w:rFonts w:ascii="Times New Roman" w:eastAsia="Times New Roman" w:hAnsi="Times New Roman" w:cs="Times New Roman"/>
            <w:bCs/>
            <w:color w:val="000000"/>
          </w:rPr>
          <w:t>['Name'] == 'John Doe']</w:t>
        </w:r>
      </w:ins>
    </w:p>
    <w:p w14:paraId="77624871" w14:textId="00875B79" w:rsidR="00D05FA2" w:rsidRDefault="00D05FA2" w:rsidP="00FF6F9A">
      <w:pPr>
        <w:pStyle w:val="a9"/>
        <w:numPr>
          <w:ilvl w:val="0"/>
          <w:numId w:val="22"/>
        </w:numPr>
        <w:ind w:leftChars="0"/>
        <w:rPr>
          <w:ins w:id="19" w:author="宇倫 謝" w:date="2023-10-10T00:16:00Z"/>
          <w:rFonts w:ascii="Times New Roman" w:eastAsia="Times New Roman" w:hAnsi="Times New Roman" w:cs="Times New Roman"/>
          <w:bCs/>
          <w:color w:val="000000"/>
        </w:rPr>
      </w:pPr>
      <w:proofErr w:type="spellStart"/>
      <w:ins w:id="20" w:author="宇倫 謝" w:date="2023-10-10T00:16:00Z">
        <w:r w:rsidRPr="00D05FA2">
          <w:rPr>
            <w:rFonts w:ascii="Times New Roman" w:eastAsia="Times New Roman" w:hAnsi="Times New Roman" w:cs="Times New Roman"/>
            <w:bCs/>
            <w:color w:val="000000"/>
          </w:rPr>
          <w:t>df</w:t>
        </w:r>
        <w:proofErr w:type="spellEnd"/>
        <w:r w:rsidRPr="00D05FA2">
          <w:rPr>
            <w:rFonts w:ascii="Times New Roman" w:eastAsia="Times New Roman" w:hAnsi="Times New Roman" w:cs="Times New Roman"/>
            <w:bCs/>
            <w:color w:val="000000"/>
          </w:rPr>
          <w:t>[</w:t>
        </w:r>
        <w:proofErr w:type="spellStart"/>
        <w:r w:rsidRPr="00D05FA2">
          <w:rPr>
            <w:rFonts w:ascii="Times New Roman" w:eastAsia="Times New Roman" w:hAnsi="Times New Roman" w:cs="Times New Roman"/>
            <w:bCs/>
            <w:color w:val="000000"/>
          </w:rPr>
          <w:t>df</w:t>
        </w:r>
        <w:proofErr w:type="spellEnd"/>
        <w:r w:rsidRPr="00D05FA2">
          <w:rPr>
            <w:rFonts w:ascii="Times New Roman" w:eastAsia="Times New Roman" w:hAnsi="Times New Roman" w:cs="Times New Roman"/>
            <w:bCs/>
            <w:color w:val="000000"/>
          </w:rPr>
          <w:t>['Name'] == 'John Doe</w:t>
        </w:r>
        <w:proofErr w:type="gramStart"/>
        <w:r w:rsidRPr="00D05FA2">
          <w:rPr>
            <w:rFonts w:ascii="Times New Roman" w:eastAsia="Times New Roman" w:hAnsi="Times New Roman" w:cs="Times New Roman"/>
            <w:bCs/>
            <w:color w:val="000000"/>
          </w:rPr>
          <w:t>'][</w:t>
        </w:r>
        <w:proofErr w:type="gramEnd"/>
        <w:r w:rsidRPr="00D05FA2">
          <w:rPr>
            <w:rFonts w:ascii="Times New Roman" w:eastAsia="Times New Roman" w:hAnsi="Times New Roman" w:cs="Times New Roman"/>
            <w:bCs/>
            <w:color w:val="000000"/>
          </w:rPr>
          <w:t>'Age'].values[0]</w:t>
        </w:r>
      </w:ins>
    </w:p>
    <w:p w14:paraId="457990BB" w14:textId="4B719233" w:rsidR="00D05FA2" w:rsidRDefault="00D05FA2" w:rsidP="00FF6F9A">
      <w:pPr>
        <w:pStyle w:val="a9"/>
        <w:numPr>
          <w:ilvl w:val="0"/>
          <w:numId w:val="22"/>
        </w:numPr>
        <w:ind w:leftChars="0"/>
        <w:rPr>
          <w:ins w:id="21" w:author="宇倫 謝" w:date="2023-10-10T00:16:00Z"/>
          <w:rFonts w:ascii="Times New Roman" w:eastAsia="Times New Roman" w:hAnsi="Times New Roman" w:cs="Times New Roman"/>
          <w:bCs/>
          <w:color w:val="000000"/>
        </w:rPr>
      </w:pPr>
      <w:proofErr w:type="gramStart"/>
      <w:ins w:id="22" w:author="宇倫 謝" w:date="2023-10-10T00:16:00Z">
        <w:r w:rsidRPr="00D05FA2">
          <w:rPr>
            <w:rFonts w:ascii="Times New Roman" w:eastAsia="Times New Roman" w:hAnsi="Times New Roman" w:cs="Times New Roman"/>
            <w:bCs/>
            <w:color w:val="000000"/>
          </w:rPr>
          <w:t>df.at[</w:t>
        </w:r>
        <w:proofErr w:type="gramEnd"/>
        <w:r w:rsidRPr="00D05FA2">
          <w:rPr>
            <w:rFonts w:ascii="Times New Roman" w:eastAsia="Times New Roman" w:hAnsi="Times New Roman" w:cs="Times New Roman"/>
            <w:bCs/>
            <w:color w:val="000000"/>
          </w:rPr>
          <w:t>'John Doe', 'Age']</w:t>
        </w:r>
      </w:ins>
    </w:p>
    <w:p w14:paraId="14AF484D" w14:textId="77777777" w:rsidR="00D05FA2" w:rsidRDefault="00D05FA2" w:rsidP="00D05FA2">
      <w:pPr>
        <w:rPr>
          <w:ins w:id="23" w:author="宇倫 謝" w:date="2023-10-10T00:16:00Z"/>
          <w:rFonts w:ascii="Times New Roman" w:eastAsia="Times New Roman" w:hAnsi="Times New Roman" w:cs="Times New Roman"/>
          <w:bCs/>
          <w:color w:val="000000"/>
        </w:rPr>
      </w:pPr>
    </w:p>
    <w:p w14:paraId="1326F929" w14:textId="059CB6C1" w:rsidR="00D05FA2" w:rsidRPr="00D05FA2" w:rsidRDefault="00D05FA2">
      <w:pPr>
        <w:ind w:left="720"/>
        <w:rPr>
          <w:ins w:id="24" w:author="宇倫 謝" w:date="2023-10-10T00:14:00Z"/>
          <w:rFonts w:ascii="Times New Roman" w:eastAsia="Times New Roman" w:hAnsi="Times New Roman" w:cs="Times New Roman"/>
          <w:bCs/>
          <w:color w:val="000000"/>
          <w:rPrChange w:id="25" w:author="宇倫 謝" w:date="2023-10-10T00:16:00Z">
            <w:rPr>
              <w:ins w:id="26" w:author="宇倫 謝" w:date="2023-10-10T00:14:00Z"/>
            </w:rPr>
          </w:rPrChange>
        </w:rPr>
        <w:pPrChange w:id="27" w:author="宇倫 謝" w:date="2023-10-10T00:16:00Z">
          <w:pPr/>
        </w:pPrChange>
      </w:pPr>
      <w:ins w:id="28" w:author="宇倫 謝" w:date="2023-10-10T00:16:00Z">
        <w:r w:rsidRPr="00D05FA2">
          <w:rPr>
            <w:rFonts w:ascii="Times New Roman" w:eastAsia="Times New Roman" w:hAnsi="Times New Roman" w:cs="Times New Roman"/>
            <w:bCs/>
            <w:color w:val="000000"/>
          </w:rPr>
          <w:t xml:space="preserve">Answer: </w:t>
        </w:r>
        <w:r>
          <w:rPr>
            <w:rFonts w:ascii="Times New Roman" w:eastAsia="Times New Roman" w:hAnsi="Times New Roman" w:cs="Times New Roman"/>
            <w:bCs/>
            <w:color w:val="000000"/>
          </w:rPr>
          <w:t>(c)</w:t>
        </w:r>
        <w:r w:rsidRPr="00D05FA2">
          <w:rPr>
            <w:rFonts w:ascii="Times New Roman" w:eastAsia="Times New Roman" w:hAnsi="Times New Roman" w:cs="Times New Roman"/>
            <w:bCs/>
            <w:color w:val="000000"/>
          </w:rPr>
          <w:t xml:space="preserve"> </w:t>
        </w:r>
        <w:proofErr w:type="spellStart"/>
        <w:r w:rsidRPr="00D05FA2">
          <w:rPr>
            <w:rFonts w:ascii="Times New Roman" w:eastAsia="Times New Roman" w:hAnsi="Times New Roman" w:cs="Times New Roman"/>
            <w:bCs/>
            <w:color w:val="000000"/>
          </w:rPr>
          <w:t>df</w:t>
        </w:r>
        <w:proofErr w:type="spellEnd"/>
        <w:r w:rsidRPr="00D05FA2">
          <w:rPr>
            <w:rFonts w:ascii="Times New Roman" w:eastAsia="Times New Roman" w:hAnsi="Times New Roman" w:cs="Times New Roman"/>
            <w:bCs/>
            <w:color w:val="000000"/>
          </w:rPr>
          <w:t>[</w:t>
        </w:r>
        <w:proofErr w:type="spellStart"/>
        <w:r w:rsidRPr="00D05FA2">
          <w:rPr>
            <w:rFonts w:ascii="Times New Roman" w:eastAsia="Times New Roman" w:hAnsi="Times New Roman" w:cs="Times New Roman"/>
            <w:bCs/>
            <w:color w:val="000000"/>
          </w:rPr>
          <w:t>df</w:t>
        </w:r>
        <w:proofErr w:type="spellEnd"/>
        <w:r w:rsidRPr="00D05FA2">
          <w:rPr>
            <w:rFonts w:ascii="Times New Roman" w:eastAsia="Times New Roman" w:hAnsi="Times New Roman" w:cs="Times New Roman"/>
            <w:bCs/>
            <w:color w:val="000000"/>
          </w:rPr>
          <w:t>['Name'] == 'John Doe</w:t>
        </w:r>
        <w:proofErr w:type="gramStart"/>
        <w:r w:rsidRPr="00D05FA2">
          <w:rPr>
            <w:rFonts w:ascii="Times New Roman" w:eastAsia="Times New Roman" w:hAnsi="Times New Roman" w:cs="Times New Roman"/>
            <w:bCs/>
            <w:color w:val="000000"/>
          </w:rPr>
          <w:t>'][</w:t>
        </w:r>
        <w:proofErr w:type="gramEnd"/>
        <w:r w:rsidRPr="00D05FA2">
          <w:rPr>
            <w:rFonts w:ascii="Times New Roman" w:eastAsia="Times New Roman" w:hAnsi="Times New Roman" w:cs="Times New Roman"/>
            <w:bCs/>
            <w:color w:val="000000"/>
          </w:rPr>
          <w:t>'Age'].values[0]</w:t>
        </w:r>
      </w:ins>
    </w:p>
    <w:p w14:paraId="70427F2F" w14:textId="77777777" w:rsidR="00FF6F9A" w:rsidRPr="00FF6F9A" w:rsidRDefault="00FF6F9A">
      <w:pPr>
        <w:pStyle w:val="a9"/>
        <w:pBdr>
          <w:top w:val="nil"/>
          <w:left w:val="nil"/>
          <w:bottom w:val="nil"/>
          <w:right w:val="nil"/>
          <w:between w:val="nil"/>
        </w:pBdr>
        <w:spacing w:before="120" w:after="120"/>
        <w:ind w:leftChars="0" w:left="960"/>
        <w:rPr>
          <w:ins w:id="29" w:author="宇倫 謝" w:date="2023-10-10T00:14:00Z"/>
          <w:rFonts w:ascii="Times New Roman" w:eastAsia="Times New Roman" w:hAnsi="Times New Roman" w:cs="Times New Roman"/>
          <w:bCs/>
          <w:color w:val="000000"/>
          <w:rPrChange w:id="30" w:author="宇倫 謝" w:date="2023-10-10T00:14:00Z">
            <w:rPr>
              <w:ins w:id="31" w:author="宇倫 謝" w:date="2023-10-10T00:14:00Z"/>
              <w:rFonts w:ascii="Segoe UI" w:hAnsi="Segoe UI" w:cs="Segoe UI"/>
              <w:color w:val="D1D5DB"/>
              <w:shd w:val="clear" w:color="auto" w:fill="444654"/>
            </w:rPr>
          </w:rPrChange>
        </w:rPr>
        <w:pPrChange w:id="32" w:author="宇倫 謝" w:date="2023-10-10T00:14:00Z">
          <w:pPr>
            <w:pStyle w:val="a9"/>
            <w:numPr>
              <w:ilvl w:val="1"/>
              <w:numId w:val="10"/>
            </w:numPr>
            <w:pBdr>
              <w:top w:val="nil"/>
              <w:left w:val="nil"/>
              <w:bottom w:val="nil"/>
              <w:right w:val="nil"/>
              <w:between w:val="nil"/>
            </w:pBdr>
            <w:spacing w:before="120" w:after="120"/>
            <w:ind w:leftChars="0" w:left="960" w:hanging="480"/>
          </w:pPr>
        </w:pPrChange>
      </w:pPr>
    </w:p>
    <w:p w14:paraId="7F020EAA" w14:textId="65C379F0" w:rsidR="00031055" w:rsidRDefault="00E85E57" w:rsidP="00AC68E1">
      <w:pPr>
        <w:pStyle w:val="a9"/>
        <w:numPr>
          <w:ilvl w:val="1"/>
          <w:numId w:val="10"/>
        </w:numPr>
        <w:pBdr>
          <w:top w:val="nil"/>
          <w:left w:val="nil"/>
          <w:bottom w:val="nil"/>
          <w:right w:val="nil"/>
          <w:between w:val="nil"/>
        </w:pBdr>
        <w:spacing w:before="120" w:after="120"/>
        <w:ind w:leftChars="0"/>
        <w:rPr>
          <w:ins w:id="33" w:author="宇倫 謝" w:date="2023-10-10T00:03:00Z"/>
          <w:rFonts w:ascii="Times New Roman" w:eastAsia="Times New Roman" w:hAnsi="Times New Roman" w:cs="Times New Roman"/>
          <w:bCs/>
          <w:color w:val="000000"/>
        </w:rPr>
      </w:pPr>
      <w:ins w:id="34" w:author="宇倫 謝" w:date="2023-10-10T00:02:00Z">
        <w:r w:rsidRPr="00E85E57">
          <w:rPr>
            <w:rFonts w:ascii="Times New Roman" w:eastAsia="Times New Roman" w:hAnsi="Times New Roman" w:cs="Times New Roman"/>
            <w:bCs/>
            <w:color w:val="000000"/>
          </w:rPr>
          <w:t xml:space="preserve">You are working with a dataset named </w:t>
        </w:r>
        <w:r w:rsidRPr="00E85E57">
          <w:rPr>
            <w:rFonts w:ascii="Times New Roman" w:eastAsia="Times New Roman" w:hAnsi="Times New Roman" w:cs="Times New Roman"/>
            <w:bCs/>
            <w:i/>
            <w:iCs/>
            <w:color w:val="000000"/>
            <w:rPrChange w:id="35" w:author="宇倫 謝" w:date="2023-10-10T00:03:00Z">
              <w:rPr>
                <w:rFonts w:ascii="Times New Roman" w:eastAsia="Times New Roman" w:hAnsi="Times New Roman" w:cs="Times New Roman"/>
                <w:bCs/>
                <w:color w:val="000000"/>
              </w:rPr>
            </w:rPrChange>
          </w:rPr>
          <w:t>sales_data.csv</w:t>
        </w:r>
        <w:r w:rsidRPr="00E85E57">
          <w:rPr>
            <w:rFonts w:ascii="Times New Roman" w:eastAsia="Times New Roman" w:hAnsi="Times New Roman" w:cs="Times New Roman"/>
            <w:bCs/>
            <w:color w:val="000000"/>
          </w:rPr>
          <w:t xml:space="preserve"> that contains monthly sales data for different products across various regions. The dataset has columns: </w:t>
        </w:r>
        <w:r w:rsidRPr="00E85E57">
          <w:rPr>
            <w:rFonts w:ascii="Times New Roman" w:eastAsia="Times New Roman" w:hAnsi="Times New Roman" w:cs="Times New Roman"/>
            <w:bCs/>
            <w:i/>
            <w:iCs/>
            <w:color w:val="000000"/>
            <w:rPrChange w:id="36" w:author="宇倫 謝" w:date="2023-10-10T00:03:00Z">
              <w:rPr>
                <w:rFonts w:ascii="Times New Roman" w:eastAsia="Times New Roman" w:hAnsi="Times New Roman" w:cs="Times New Roman"/>
                <w:bCs/>
                <w:color w:val="000000"/>
              </w:rPr>
            </w:rPrChange>
          </w:rPr>
          <w:t>Month</w:t>
        </w:r>
        <w:r w:rsidRPr="00E85E57">
          <w:rPr>
            <w:rFonts w:ascii="Times New Roman" w:eastAsia="Times New Roman" w:hAnsi="Times New Roman" w:cs="Times New Roman"/>
            <w:bCs/>
            <w:color w:val="000000"/>
          </w:rPr>
          <w:t xml:space="preserve">, </w:t>
        </w:r>
        <w:r w:rsidRPr="00E85E57">
          <w:rPr>
            <w:rFonts w:ascii="Times New Roman" w:eastAsia="Times New Roman" w:hAnsi="Times New Roman" w:cs="Times New Roman"/>
            <w:bCs/>
            <w:i/>
            <w:iCs/>
            <w:color w:val="000000"/>
            <w:rPrChange w:id="37" w:author="宇倫 謝" w:date="2023-10-10T00:03:00Z">
              <w:rPr>
                <w:rFonts w:ascii="Times New Roman" w:eastAsia="Times New Roman" w:hAnsi="Times New Roman" w:cs="Times New Roman"/>
                <w:bCs/>
                <w:color w:val="000000"/>
              </w:rPr>
            </w:rPrChange>
          </w:rPr>
          <w:t>Product</w:t>
        </w:r>
        <w:r w:rsidRPr="00E85E57">
          <w:rPr>
            <w:rFonts w:ascii="Times New Roman" w:eastAsia="Times New Roman" w:hAnsi="Times New Roman" w:cs="Times New Roman"/>
            <w:bCs/>
            <w:color w:val="000000"/>
          </w:rPr>
          <w:t xml:space="preserve">, </w:t>
        </w:r>
        <w:r w:rsidRPr="00E85E57">
          <w:rPr>
            <w:rFonts w:ascii="Times New Roman" w:eastAsia="Times New Roman" w:hAnsi="Times New Roman" w:cs="Times New Roman"/>
            <w:bCs/>
            <w:i/>
            <w:iCs/>
            <w:color w:val="000000"/>
            <w:rPrChange w:id="38" w:author="宇倫 謝" w:date="2023-10-10T00:03:00Z">
              <w:rPr>
                <w:rFonts w:ascii="Times New Roman" w:eastAsia="Times New Roman" w:hAnsi="Times New Roman" w:cs="Times New Roman"/>
                <w:bCs/>
                <w:color w:val="000000"/>
              </w:rPr>
            </w:rPrChange>
          </w:rPr>
          <w:t>Region</w:t>
        </w:r>
        <w:r w:rsidRPr="00E85E57">
          <w:rPr>
            <w:rFonts w:ascii="Times New Roman" w:eastAsia="Times New Roman" w:hAnsi="Times New Roman" w:cs="Times New Roman"/>
            <w:bCs/>
            <w:color w:val="000000"/>
          </w:rPr>
          <w:t xml:space="preserve">, and </w:t>
        </w:r>
        <w:r w:rsidRPr="00E85E57">
          <w:rPr>
            <w:rFonts w:ascii="Times New Roman" w:eastAsia="Times New Roman" w:hAnsi="Times New Roman" w:cs="Times New Roman"/>
            <w:bCs/>
            <w:i/>
            <w:iCs/>
            <w:color w:val="000000"/>
            <w:rPrChange w:id="39" w:author="宇倫 謝" w:date="2023-10-10T00:03:00Z">
              <w:rPr>
                <w:rFonts w:ascii="Times New Roman" w:eastAsia="Times New Roman" w:hAnsi="Times New Roman" w:cs="Times New Roman"/>
                <w:bCs/>
                <w:color w:val="000000"/>
              </w:rPr>
            </w:rPrChange>
          </w:rPr>
          <w:t>Sales</w:t>
        </w:r>
        <w:r w:rsidRPr="00E85E57">
          <w:rPr>
            <w:rFonts w:ascii="Times New Roman" w:eastAsia="Times New Roman" w:hAnsi="Times New Roman" w:cs="Times New Roman"/>
            <w:bCs/>
            <w:color w:val="000000"/>
          </w:rPr>
          <w:t>. You are tasked with analyzing which product has the highest average monthly sales across all regions.</w:t>
        </w:r>
      </w:ins>
    </w:p>
    <w:p w14:paraId="318CE22A" w14:textId="0A9A5770" w:rsidR="00E85E57" w:rsidRDefault="00E85E57" w:rsidP="00E85E57">
      <w:pPr>
        <w:pStyle w:val="a9"/>
        <w:pBdr>
          <w:top w:val="nil"/>
          <w:left w:val="nil"/>
          <w:bottom w:val="nil"/>
          <w:right w:val="nil"/>
          <w:between w:val="nil"/>
        </w:pBdr>
        <w:spacing w:before="120" w:after="120"/>
        <w:ind w:leftChars="0" w:left="960"/>
        <w:rPr>
          <w:ins w:id="40" w:author="宇倫 謝" w:date="2023-10-10T00:04:00Z"/>
          <w:rFonts w:ascii="Times New Roman" w:eastAsia="Times New Roman" w:hAnsi="Times New Roman" w:cs="Times New Roman"/>
          <w:bCs/>
          <w:color w:val="000000"/>
        </w:rPr>
      </w:pPr>
      <w:ins w:id="41" w:author="宇倫 謝" w:date="2023-10-10T00:03:00Z">
        <w:r w:rsidRPr="00E85E57">
          <w:rPr>
            <w:rFonts w:ascii="Times New Roman" w:eastAsia="Times New Roman" w:hAnsi="Times New Roman" w:cs="Times New Roman"/>
            <w:bCs/>
            <w:color w:val="000000"/>
          </w:rPr>
          <w:t xml:space="preserve">After loading the dataset into a pandas </w:t>
        </w:r>
        <w:proofErr w:type="spellStart"/>
        <w:r w:rsidRPr="00E85E57">
          <w:rPr>
            <w:rFonts w:ascii="Times New Roman" w:eastAsia="Times New Roman" w:hAnsi="Times New Roman" w:cs="Times New Roman"/>
            <w:bCs/>
            <w:color w:val="000000"/>
          </w:rPr>
          <w:t>DataFrame</w:t>
        </w:r>
        <w:proofErr w:type="spellEnd"/>
        <w:r w:rsidRPr="00E85E57">
          <w:rPr>
            <w:rFonts w:ascii="Times New Roman" w:eastAsia="Times New Roman" w:hAnsi="Times New Roman" w:cs="Times New Roman"/>
            <w:bCs/>
            <w:color w:val="000000"/>
          </w:rPr>
          <w:t xml:space="preserve"> named </w:t>
        </w:r>
        <w:proofErr w:type="spellStart"/>
        <w:r w:rsidRPr="00E85E57">
          <w:rPr>
            <w:rFonts w:ascii="Times New Roman" w:eastAsia="Times New Roman" w:hAnsi="Times New Roman" w:cs="Times New Roman"/>
            <w:bCs/>
            <w:i/>
            <w:iCs/>
            <w:color w:val="000000"/>
            <w:rPrChange w:id="42" w:author="宇倫 謝" w:date="2023-10-10T00:04:00Z">
              <w:rPr>
                <w:rFonts w:ascii="Times New Roman" w:eastAsia="Times New Roman" w:hAnsi="Times New Roman" w:cs="Times New Roman"/>
                <w:bCs/>
                <w:color w:val="000000"/>
              </w:rPr>
            </w:rPrChange>
          </w:rPr>
          <w:t>df</w:t>
        </w:r>
        <w:proofErr w:type="spellEnd"/>
        <w:r w:rsidRPr="00E85E57">
          <w:rPr>
            <w:rFonts w:ascii="Times New Roman" w:eastAsia="Times New Roman" w:hAnsi="Times New Roman" w:cs="Times New Roman"/>
            <w:bCs/>
            <w:color w:val="000000"/>
          </w:rPr>
          <w:t xml:space="preserve">, you use the </w:t>
        </w:r>
        <w:proofErr w:type="spellStart"/>
        <w:r w:rsidRPr="00E85E57">
          <w:rPr>
            <w:rFonts w:ascii="Times New Roman" w:eastAsia="Times New Roman" w:hAnsi="Times New Roman" w:cs="Times New Roman"/>
            <w:bCs/>
            <w:i/>
            <w:iCs/>
            <w:color w:val="000000"/>
            <w:rPrChange w:id="43" w:author="宇倫 謝" w:date="2023-10-10T00:04:00Z">
              <w:rPr>
                <w:rFonts w:ascii="Times New Roman" w:eastAsia="Times New Roman" w:hAnsi="Times New Roman" w:cs="Times New Roman"/>
                <w:bCs/>
                <w:color w:val="000000"/>
              </w:rPr>
            </w:rPrChange>
          </w:rPr>
          <w:t>groupby</w:t>
        </w:r>
        <w:proofErr w:type="spellEnd"/>
        <w:r w:rsidRPr="00E85E57">
          <w:rPr>
            <w:rFonts w:ascii="Times New Roman" w:eastAsia="Times New Roman" w:hAnsi="Times New Roman" w:cs="Times New Roman"/>
            <w:bCs/>
            <w:color w:val="000000"/>
          </w:rPr>
          <w:t xml:space="preserve"> method to group the data by </w:t>
        </w:r>
        <w:r w:rsidRPr="00E85E57">
          <w:rPr>
            <w:rFonts w:ascii="Times New Roman" w:eastAsia="Times New Roman" w:hAnsi="Times New Roman" w:cs="Times New Roman"/>
            <w:bCs/>
            <w:i/>
            <w:iCs/>
            <w:color w:val="000000"/>
            <w:rPrChange w:id="44" w:author="宇倫 謝" w:date="2023-10-10T00:04:00Z">
              <w:rPr>
                <w:rFonts w:ascii="Times New Roman" w:eastAsia="Times New Roman" w:hAnsi="Times New Roman" w:cs="Times New Roman"/>
                <w:bCs/>
                <w:color w:val="000000"/>
              </w:rPr>
            </w:rPrChange>
          </w:rPr>
          <w:t>Product</w:t>
        </w:r>
        <w:r w:rsidRPr="00E85E57">
          <w:rPr>
            <w:rFonts w:ascii="Times New Roman" w:eastAsia="Times New Roman" w:hAnsi="Times New Roman" w:cs="Times New Roman"/>
            <w:bCs/>
            <w:color w:val="000000"/>
          </w:rPr>
          <w:t xml:space="preserve"> and calculate the average monthly sales for each product. Which of the following statements will give you the product</w:t>
        </w:r>
      </w:ins>
      <w:ins w:id="45" w:author="宇倫 謝" w:date="2023-10-10T00:10:00Z">
        <w:r w:rsidR="00B9152B">
          <w:rPr>
            <w:rFonts w:ascii="Times New Roman" w:eastAsia="Times New Roman" w:hAnsi="Times New Roman" w:cs="Times New Roman"/>
            <w:bCs/>
            <w:color w:val="000000"/>
          </w:rPr>
          <w:t>'s index</w:t>
        </w:r>
      </w:ins>
      <w:ins w:id="46" w:author="宇倫 謝" w:date="2023-10-10T00:03:00Z">
        <w:r w:rsidRPr="00E85E57">
          <w:rPr>
            <w:rFonts w:ascii="Times New Roman" w:eastAsia="Times New Roman" w:hAnsi="Times New Roman" w:cs="Times New Roman"/>
            <w:bCs/>
            <w:color w:val="000000"/>
          </w:rPr>
          <w:t xml:space="preserve"> with the highest average monthly sales?</w:t>
        </w:r>
      </w:ins>
    </w:p>
    <w:p w14:paraId="189EC0C4" w14:textId="62A71A3D" w:rsidR="00E85E57" w:rsidRDefault="00861EF8" w:rsidP="00E85E57">
      <w:pPr>
        <w:pStyle w:val="a9"/>
        <w:numPr>
          <w:ilvl w:val="0"/>
          <w:numId w:val="21"/>
        </w:numPr>
        <w:pBdr>
          <w:top w:val="nil"/>
          <w:left w:val="nil"/>
          <w:bottom w:val="nil"/>
          <w:right w:val="nil"/>
          <w:between w:val="nil"/>
        </w:pBdr>
        <w:spacing w:before="120" w:after="120"/>
        <w:ind w:leftChars="0"/>
        <w:rPr>
          <w:ins w:id="47" w:author="宇倫 謝" w:date="2023-10-10T00:05:00Z"/>
          <w:rFonts w:ascii="Times New Roman" w:eastAsia="Times New Roman" w:hAnsi="Times New Roman" w:cs="Times New Roman"/>
          <w:bCs/>
          <w:color w:val="000000"/>
        </w:rPr>
      </w:pPr>
      <w:proofErr w:type="spellStart"/>
      <w:proofErr w:type="gramStart"/>
      <w:ins w:id="48" w:author="宇倫 謝" w:date="2023-10-10T00:05:00Z">
        <w:r w:rsidRPr="00861EF8">
          <w:rPr>
            <w:rFonts w:ascii="Times New Roman" w:eastAsia="Times New Roman" w:hAnsi="Times New Roman" w:cs="Times New Roman"/>
            <w:bCs/>
            <w:color w:val="000000"/>
          </w:rPr>
          <w:t>df.groupby</w:t>
        </w:r>
        <w:proofErr w:type="spellEnd"/>
        <w:proofErr w:type="gramEnd"/>
        <w:r w:rsidRPr="00861EF8">
          <w:rPr>
            <w:rFonts w:ascii="Times New Roman" w:eastAsia="Times New Roman" w:hAnsi="Times New Roman" w:cs="Times New Roman"/>
            <w:bCs/>
            <w:color w:val="000000"/>
          </w:rPr>
          <w:t>('Product')['Sales'].mean().</w:t>
        </w:r>
        <w:proofErr w:type="spellStart"/>
        <w:r w:rsidRPr="00861EF8">
          <w:rPr>
            <w:rFonts w:ascii="Times New Roman" w:eastAsia="Times New Roman" w:hAnsi="Times New Roman" w:cs="Times New Roman"/>
            <w:bCs/>
            <w:color w:val="000000"/>
          </w:rPr>
          <w:t>idxmax</w:t>
        </w:r>
        <w:proofErr w:type="spellEnd"/>
        <w:r w:rsidRPr="00861EF8">
          <w:rPr>
            <w:rFonts w:ascii="Times New Roman" w:eastAsia="Times New Roman" w:hAnsi="Times New Roman" w:cs="Times New Roman"/>
            <w:bCs/>
            <w:color w:val="000000"/>
          </w:rPr>
          <w:t>()</w:t>
        </w:r>
      </w:ins>
    </w:p>
    <w:p w14:paraId="3FEE20B9" w14:textId="66640DCA" w:rsidR="00861EF8" w:rsidRDefault="00861EF8" w:rsidP="00E85E57">
      <w:pPr>
        <w:pStyle w:val="a9"/>
        <w:numPr>
          <w:ilvl w:val="0"/>
          <w:numId w:val="21"/>
        </w:numPr>
        <w:pBdr>
          <w:top w:val="nil"/>
          <w:left w:val="nil"/>
          <w:bottom w:val="nil"/>
          <w:right w:val="nil"/>
          <w:between w:val="nil"/>
        </w:pBdr>
        <w:spacing w:before="120" w:after="120"/>
        <w:ind w:leftChars="0"/>
        <w:rPr>
          <w:ins w:id="49" w:author="宇倫 謝" w:date="2023-10-10T00:05:00Z"/>
          <w:rFonts w:ascii="Times New Roman" w:eastAsia="Times New Roman" w:hAnsi="Times New Roman" w:cs="Times New Roman"/>
          <w:bCs/>
          <w:color w:val="000000"/>
        </w:rPr>
      </w:pPr>
      <w:proofErr w:type="spellStart"/>
      <w:proofErr w:type="gramStart"/>
      <w:ins w:id="50" w:author="宇倫 謝" w:date="2023-10-10T00:05:00Z">
        <w:r w:rsidRPr="00861EF8">
          <w:rPr>
            <w:rFonts w:ascii="Times New Roman" w:eastAsia="Times New Roman" w:hAnsi="Times New Roman" w:cs="Times New Roman"/>
            <w:bCs/>
            <w:color w:val="000000"/>
          </w:rPr>
          <w:t>df.groupby</w:t>
        </w:r>
        <w:proofErr w:type="spellEnd"/>
        <w:proofErr w:type="gramEnd"/>
        <w:r w:rsidRPr="00861EF8">
          <w:rPr>
            <w:rFonts w:ascii="Times New Roman" w:eastAsia="Times New Roman" w:hAnsi="Times New Roman" w:cs="Times New Roman"/>
            <w:bCs/>
            <w:color w:val="000000"/>
          </w:rPr>
          <w:t>('Product').sum()['Sales'].max()</w:t>
        </w:r>
      </w:ins>
    </w:p>
    <w:p w14:paraId="1B112827" w14:textId="133856D5" w:rsidR="00861EF8" w:rsidRDefault="00861EF8" w:rsidP="00E85E57">
      <w:pPr>
        <w:pStyle w:val="a9"/>
        <w:numPr>
          <w:ilvl w:val="0"/>
          <w:numId w:val="21"/>
        </w:numPr>
        <w:pBdr>
          <w:top w:val="nil"/>
          <w:left w:val="nil"/>
          <w:bottom w:val="nil"/>
          <w:right w:val="nil"/>
          <w:between w:val="nil"/>
        </w:pBdr>
        <w:spacing w:before="120" w:after="120"/>
        <w:ind w:leftChars="0"/>
        <w:rPr>
          <w:ins w:id="51" w:author="宇倫 謝" w:date="2023-10-10T00:05:00Z"/>
          <w:rFonts w:ascii="Times New Roman" w:eastAsia="Times New Roman" w:hAnsi="Times New Roman" w:cs="Times New Roman"/>
          <w:bCs/>
          <w:color w:val="000000"/>
        </w:rPr>
      </w:pPr>
      <w:proofErr w:type="spellStart"/>
      <w:ins w:id="52" w:author="宇倫 謝" w:date="2023-10-10T00:05:00Z">
        <w:r w:rsidRPr="00861EF8">
          <w:rPr>
            <w:rFonts w:ascii="Times New Roman" w:eastAsia="Times New Roman" w:hAnsi="Times New Roman" w:cs="Times New Roman"/>
            <w:bCs/>
            <w:color w:val="000000"/>
          </w:rPr>
          <w:t>df</w:t>
        </w:r>
        <w:proofErr w:type="spellEnd"/>
        <w:r w:rsidRPr="00861EF8">
          <w:rPr>
            <w:rFonts w:ascii="Times New Roman" w:eastAsia="Times New Roman" w:hAnsi="Times New Roman" w:cs="Times New Roman"/>
            <w:bCs/>
            <w:color w:val="000000"/>
          </w:rPr>
          <w:t>['Product</w:t>
        </w:r>
        <w:proofErr w:type="gramStart"/>
        <w:r w:rsidRPr="00861EF8">
          <w:rPr>
            <w:rFonts w:ascii="Times New Roman" w:eastAsia="Times New Roman" w:hAnsi="Times New Roman" w:cs="Times New Roman"/>
            <w:bCs/>
            <w:color w:val="000000"/>
          </w:rPr>
          <w:t>'][</w:t>
        </w:r>
        <w:proofErr w:type="spellStart"/>
        <w:proofErr w:type="gramEnd"/>
        <w:r w:rsidRPr="00861EF8">
          <w:rPr>
            <w:rFonts w:ascii="Times New Roman" w:eastAsia="Times New Roman" w:hAnsi="Times New Roman" w:cs="Times New Roman"/>
            <w:bCs/>
            <w:color w:val="000000"/>
          </w:rPr>
          <w:t>df</w:t>
        </w:r>
        <w:proofErr w:type="spellEnd"/>
        <w:r w:rsidRPr="00861EF8">
          <w:rPr>
            <w:rFonts w:ascii="Times New Roman" w:eastAsia="Times New Roman" w:hAnsi="Times New Roman" w:cs="Times New Roman"/>
            <w:bCs/>
            <w:color w:val="000000"/>
          </w:rPr>
          <w:t>['Sales'].</w:t>
        </w:r>
        <w:proofErr w:type="spellStart"/>
        <w:r w:rsidRPr="00861EF8">
          <w:rPr>
            <w:rFonts w:ascii="Times New Roman" w:eastAsia="Times New Roman" w:hAnsi="Times New Roman" w:cs="Times New Roman"/>
            <w:bCs/>
            <w:color w:val="000000"/>
          </w:rPr>
          <w:t>idxmax</w:t>
        </w:r>
        <w:proofErr w:type="spellEnd"/>
        <w:r w:rsidRPr="00861EF8">
          <w:rPr>
            <w:rFonts w:ascii="Times New Roman" w:eastAsia="Times New Roman" w:hAnsi="Times New Roman" w:cs="Times New Roman"/>
            <w:bCs/>
            <w:color w:val="000000"/>
          </w:rPr>
          <w:t>()]</w:t>
        </w:r>
      </w:ins>
    </w:p>
    <w:p w14:paraId="6D4D1A07" w14:textId="1C8BE293" w:rsidR="00B9152B" w:rsidRDefault="00861EF8" w:rsidP="00B9152B">
      <w:pPr>
        <w:pStyle w:val="a9"/>
        <w:numPr>
          <w:ilvl w:val="0"/>
          <w:numId w:val="21"/>
        </w:numPr>
        <w:pBdr>
          <w:top w:val="nil"/>
          <w:left w:val="nil"/>
          <w:bottom w:val="nil"/>
          <w:right w:val="nil"/>
          <w:between w:val="nil"/>
        </w:pBdr>
        <w:spacing w:before="120" w:after="120"/>
        <w:ind w:leftChars="0"/>
        <w:rPr>
          <w:ins w:id="53" w:author="宇倫 謝" w:date="2023-10-10T00:06:00Z"/>
          <w:rFonts w:ascii="Times New Roman" w:eastAsia="Times New Roman" w:hAnsi="Times New Roman" w:cs="Times New Roman"/>
          <w:bCs/>
          <w:color w:val="000000"/>
        </w:rPr>
      </w:pPr>
      <w:proofErr w:type="gramStart"/>
      <w:ins w:id="54" w:author="宇倫 謝" w:date="2023-10-10T00:06:00Z">
        <w:r w:rsidRPr="00861EF8">
          <w:rPr>
            <w:rFonts w:ascii="Times New Roman" w:eastAsia="Times New Roman" w:hAnsi="Times New Roman" w:cs="Times New Roman"/>
            <w:bCs/>
            <w:color w:val="000000"/>
          </w:rPr>
          <w:t>df.groupby</w:t>
        </w:r>
        <w:proofErr w:type="gramEnd"/>
        <w:r w:rsidRPr="00861EF8">
          <w:rPr>
            <w:rFonts w:ascii="Times New Roman" w:eastAsia="Times New Roman" w:hAnsi="Times New Roman" w:cs="Times New Roman"/>
            <w:bCs/>
            <w:color w:val="000000"/>
          </w:rPr>
          <w:t>('Product')['Sales'].max().sort_values(ascending=False).head(1</w:t>
        </w:r>
        <w:r w:rsidR="00B9152B">
          <w:rPr>
            <w:rFonts w:ascii="Times New Roman" w:eastAsia="Times New Roman" w:hAnsi="Times New Roman" w:cs="Times New Roman"/>
            <w:bCs/>
            <w:color w:val="000000"/>
          </w:rPr>
          <w:t>)</w:t>
        </w:r>
      </w:ins>
    </w:p>
    <w:p w14:paraId="36E1DF47" w14:textId="5D4C490A" w:rsidR="00B9152B" w:rsidRPr="00B9152B" w:rsidRDefault="00B9152B">
      <w:pPr>
        <w:pBdr>
          <w:top w:val="nil"/>
          <w:left w:val="nil"/>
          <w:bottom w:val="nil"/>
          <w:right w:val="nil"/>
          <w:between w:val="nil"/>
        </w:pBdr>
        <w:spacing w:before="120" w:after="120"/>
        <w:ind w:left="360"/>
        <w:rPr>
          <w:rFonts w:ascii="Times New Roman" w:eastAsia="Times New Roman" w:hAnsi="Times New Roman" w:cs="Times New Roman"/>
          <w:bCs/>
          <w:color w:val="000000"/>
          <w:rPrChange w:id="55" w:author="宇倫 謝" w:date="2023-10-10T00:06:00Z">
            <w:rPr/>
          </w:rPrChange>
        </w:rPr>
        <w:pPrChange w:id="56" w:author="宇倫 謝" w:date="2023-10-10T00:06:00Z">
          <w:pPr>
            <w:numPr>
              <w:numId w:val="10"/>
            </w:numPr>
            <w:pBdr>
              <w:top w:val="nil"/>
              <w:left w:val="nil"/>
              <w:bottom w:val="nil"/>
              <w:right w:val="nil"/>
              <w:between w:val="nil"/>
            </w:pBdr>
            <w:spacing w:before="120" w:after="120"/>
            <w:ind w:left="360" w:hanging="360"/>
          </w:pPr>
        </w:pPrChange>
      </w:pPr>
      <w:ins w:id="57" w:author="宇倫 謝" w:date="2023-10-10T00:06:00Z">
        <w:r>
          <w:rPr>
            <w:rFonts w:ascii="Times New Roman" w:eastAsia="Times New Roman" w:hAnsi="Times New Roman" w:cs="Times New Roman"/>
            <w:bCs/>
            <w:color w:val="000000"/>
          </w:rPr>
          <w:t xml:space="preserve">Ans: </w:t>
        </w:r>
      </w:ins>
      <w:ins w:id="58" w:author="宇倫 謝" w:date="2023-10-10T00:16:00Z">
        <w:r w:rsidR="005B253C">
          <w:rPr>
            <w:rFonts w:ascii="Times New Roman" w:eastAsia="Times New Roman" w:hAnsi="Times New Roman" w:cs="Times New Roman"/>
            <w:bCs/>
            <w:color w:val="000000"/>
          </w:rPr>
          <w:t>(a)</w:t>
        </w:r>
      </w:ins>
    </w:p>
    <w:p w14:paraId="29DE84B0" w14:textId="5DA5D0CF" w:rsidR="00CF3A5D" w:rsidRDefault="00093CA3">
      <w:pPr>
        <w:numPr>
          <w:ilvl w:val="0"/>
          <w:numId w:val="10"/>
        </w:numPr>
        <w:pBdr>
          <w:top w:val="nil"/>
          <w:left w:val="nil"/>
          <w:bottom w:val="nil"/>
          <w:right w:val="nil"/>
          <w:between w:val="nil"/>
        </w:pBdr>
        <w:spacing w:before="120"/>
        <w:jc w:val="both"/>
        <w:rPr>
          <w:ins w:id="59" w:author="宇倫 謝" w:date="2023-10-09T23:34:00Z"/>
          <w:rFonts w:ascii="Times New Roman" w:eastAsia="Times New Roman" w:hAnsi="Times New Roman" w:cs="Times New Roman"/>
          <w:b/>
          <w:color w:val="000000"/>
        </w:rPr>
      </w:pPr>
      <w:r>
        <w:rPr>
          <w:rFonts w:ascii="Times New Roman" w:eastAsia="Times New Roman" w:hAnsi="Times New Roman" w:cs="Times New Roman"/>
          <w:b/>
          <w:color w:val="000000"/>
        </w:rPr>
        <w:t>Programming Exercise (30 points</w:t>
      </w:r>
      <w:del w:id="60" w:author="宇倫 謝" w:date="2023-10-09T23:54:00Z">
        <w:r w:rsidDel="00E20FF1">
          <w:rPr>
            <w:rFonts w:ascii="Times New Roman" w:eastAsia="Times New Roman" w:hAnsi="Times New Roman" w:cs="Times New Roman"/>
            <w:b/>
            <w:color w:val="000000"/>
          </w:rPr>
          <w:delText xml:space="preserve">, </w:delText>
        </w:r>
        <w:r w:rsidDel="00E86EF8">
          <w:rPr>
            <w:rFonts w:ascii="Times New Roman" w:eastAsia="Times New Roman" w:hAnsi="Times New Roman" w:cs="Times New Roman"/>
            <w:b/>
            <w:color w:val="000000"/>
          </w:rPr>
          <w:delText xml:space="preserve">6 </w:delText>
        </w:r>
        <w:r w:rsidDel="00E20FF1">
          <w:rPr>
            <w:rFonts w:ascii="Times New Roman" w:eastAsia="Times New Roman" w:hAnsi="Times New Roman" w:cs="Times New Roman"/>
            <w:b/>
            <w:color w:val="000000"/>
          </w:rPr>
          <w:delText>points each question</w:delText>
        </w:r>
      </w:del>
      <w:r>
        <w:rPr>
          <w:rFonts w:ascii="Times New Roman" w:eastAsia="Times New Roman" w:hAnsi="Times New Roman" w:cs="Times New Roman"/>
          <w:b/>
          <w:color w:val="000000"/>
        </w:rPr>
        <w:t>)</w:t>
      </w:r>
    </w:p>
    <w:p w14:paraId="477116A8" w14:textId="4202D5FC" w:rsidR="00F34D09" w:rsidRDefault="003A2395" w:rsidP="00904B7F">
      <w:pPr>
        <w:pBdr>
          <w:top w:val="nil"/>
          <w:left w:val="nil"/>
          <w:bottom w:val="nil"/>
          <w:right w:val="nil"/>
          <w:between w:val="nil"/>
        </w:pBdr>
        <w:spacing w:before="120"/>
        <w:ind w:left="360"/>
        <w:jc w:val="both"/>
        <w:rPr>
          <w:ins w:id="61" w:author="宇倫 謝" w:date="2023-10-09T23:47:00Z"/>
          <w:rFonts w:ascii="Times New Roman" w:eastAsia="Times New Roman" w:hAnsi="Times New Roman" w:cs="Times New Roman"/>
          <w:bCs/>
          <w:color w:val="000000"/>
        </w:rPr>
      </w:pPr>
      <w:ins w:id="62" w:author="宇倫 謝" w:date="2023-10-09T23:47:00Z">
        <w:r w:rsidRPr="003A2395">
          <w:rPr>
            <w:rFonts w:ascii="Times New Roman" w:eastAsia="Times New Roman" w:hAnsi="Times New Roman" w:cs="Times New Roman"/>
            <w:bCs/>
            <w:color w:val="000000"/>
          </w:rPr>
          <w:t xml:space="preserve">Next, we will use the Pokemon.csv dataset to practice </w:t>
        </w:r>
        <w:r w:rsidRPr="00E85E57">
          <w:rPr>
            <w:rFonts w:ascii="Times New Roman" w:eastAsia="Times New Roman" w:hAnsi="Times New Roman" w:cs="Times New Roman"/>
            <w:b/>
            <w:color w:val="000000"/>
            <w:rPrChange w:id="63" w:author="宇倫 謝" w:date="2023-10-09T23:57:00Z">
              <w:rPr>
                <w:rFonts w:ascii="Times New Roman" w:eastAsia="Times New Roman" w:hAnsi="Times New Roman" w:cs="Times New Roman"/>
                <w:bCs/>
                <w:color w:val="000000"/>
              </w:rPr>
            </w:rPrChange>
          </w:rPr>
          <w:t>data filtering</w:t>
        </w:r>
        <w:r w:rsidRPr="003A2395">
          <w:rPr>
            <w:rFonts w:ascii="Times New Roman" w:eastAsia="Times New Roman" w:hAnsi="Times New Roman" w:cs="Times New Roman"/>
            <w:bCs/>
            <w:color w:val="000000"/>
          </w:rPr>
          <w:t xml:space="preserve">. This dataset includes Pokémon attributes such as #, Name, Type 1, Type 2, Total, HP, Attack, Defense, Sp. </w:t>
        </w:r>
        <w:proofErr w:type="spellStart"/>
        <w:r w:rsidRPr="003A2395">
          <w:rPr>
            <w:rFonts w:ascii="Times New Roman" w:eastAsia="Times New Roman" w:hAnsi="Times New Roman" w:cs="Times New Roman"/>
            <w:bCs/>
            <w:color w:val="000000"/>
          </w:rPr>
          <w:t>Atk</w:t>
        </w:r>
        <w:proofErr w:type="spellEnd"/>
        <w:r w:rsidRPr="003A2395">
          <w:rPr>
            <w:rFonts w:ascii="Times New Roman" w:eastAsia="Times New Roman" w:hAnsi="Times New Roman" w:cs="Times New Roman"/>
            <w:bCs/>
            <w:color w:val="000000"/>
          </w:rPr>
          <w:t>, Sp. Def, Speed, Generation, and Legendary.</w:t>
        </w:r>
      </w:ins>
    </w:p>
    <w:p w14:paraId="4205BBAC" w14:textId="77777777" w:rsidR="003A2395" w:rsidRDefault="003A2395" w:rsidP="00904B7F">
      <w:pPr>
        <w:pBdr>
          <w:top w:val="nil"/>
          <w:left w:val="nil"/>
          <w:bottom w:val="nil"/>
          <w:right w:val="nil"/>
          <w:between w:val="nil"/>
        </w:pBdr>
        <w:spacing w:before="120"/>
        <w:ind w:left="360"/>
        <w:jc w:val="both"/>
        <w:rPr>
          <w:ins w:id="64" w:author="宇倫 謝" w:date="2023-10-09T23:47:00Z"/>
          <w:rFonts w:ascii="Times New Roman" w:eastAsia="Times New Roman" w:hAnsi="Times New Roman" w:cs="Times New Roman"/>
          <w:bCs/>
          <w:color w:val="000000"/>
        </w:rPr>
      </w:pPr>
    </w:p>
    <w:p w14:paraId="08126446" w14:textId="37C66913" w:rsidR="003A2395" w:rsidRPr="003E1CF7" w:rsidRDefault="003A2395" w:rsidP="00904B7F">
      <w:pPr>
        <w:pBdr>
          <w:top w:val="nil"/>
          <w:left w:val="nil"/>
          <w:bottom w:val="nil"/>
          <w:right w:val="nil"/>
          <w:between w:val="nil"/>
        </w:pBdr>
        <w:spacing w:before="120"/>
        <w:ind w:left="360"/>
        <w:jc w:val="both"/>
        <w:rPr>
          <w:ins w:id="65" w:author="宇倫 謝" w:date="2023-10-09T23:47:00Z"/>
          <w:rFonts w:ascii="Times New Roman" w:eastAsia="新細明體" w:hAnsi="Times New Roman" w:cs="Times New Roman"/>
          <w:b/>
          <w:color w:val="000000"/>
          <w:rPrChange w:id="66" w:author="宇倫 謝" w:date="2023-10-09T23:49:00Z">
            <w:rPr>
              <w:ins w:id="67" w:author="宇倫 謝" w:date="2023-10-09T23:47:00Z"/>
              <w:rFonts w:ascii="Times New Roman" w:eastAsia="新細明體" w:hAnsi="Times New Roman" w:cs="Times New Roman"/>
              <w:bCs/>
              <w:color w:val="000000"/>
            </w:rPr>
          </w:rPrChange>
        </w:rPr>
      </w:pPr>
      <w:ins w:id="68" w:author="宇倫 謝" w:date="2023-10-09T23:47:00Z">
        <w:r w:rsidRPr="003E1CF7">
          <w:rPr>
            <w:rFonts w:ascii="Times New Roman" w:eastAsia="新細明體" w:hAnsi="Times New Roman" w:cs="Times New Roman"/>
            <w:b/>
            <w:color w:val="000000"/>
            <w:rPrChange w:id="69" w:author="宇倫 謝" w:date="2023-10-09T23:49:00Z">
              <w:rPr>
                <w:rFonts w:ascii="新細明體" w:eastAsia="新細明體" w:hAnsi="新細明體" w:cs="新細明體"/>
                <w:bCs/>
                <w:color w:val="000000"/>
              </w:rPr>
            </w:rPrChange>
          </w:rPr>
          <w:t>Question 1</w:t>
        </w:r>
      </w:ins>
      <w:ins w:id="70" w:author="宇倫 謝" w:date="2023-10-09T23:48:00Z">
        <w:r w:rsidR="003E1CF7" w:rsidRPr="003E1CF7">
          <w:rPr>
            <w:rFonts w:ascii="Times New Roman" w:eastAsia="新細明體" w:hAnsi="Times New Roman" w:cs="Times New Roman"/>
            <w:b/>
            <w:color w:val="000000"/>
            <w:rPrChange w:id="71" w:author="宇倫 謝" w:date="2023-10-09T23:49:00Z">
              <w:rPr>
                <w:rFonts w:ascii="Times New Roman" w:eastAsia="新細明體" w:hAnsi="Times New Roman" w:cs="Times New Roman"/>
                <w:bCs/>
                <w:color w:val="000000"/>
              </w:rPr>
            </w:rPrChange>
          </w:rPr>
          <w:t>(10 points)</w:t>
        </w:r>
      </w:ins>
    </w:p>
    <w:p w14:paraId="33B43A33" w14:textId="424FF71C" w:rsidR="003A2395" w:rsidRPr="003A2395" w:rsidRDefault="003A2395" w:rsidP="003A2395">
      <w:pPr>
        <w:pBdr>
          <w:top w:val="nil"/>
          <w:left w:val="nil"/>
          <w:bottom w:val="nil"/>
          <w:right w:val="nil"/>
          <w:between w:val="nil"/>
        </w:pBdr>
        <w:spacing w:before="120"/>
        <w:ind w:left="360"/>
        <w:jc w:val="both"/>
        <w:rPr>
          <w:ins w:id="72" w:author="宇倫 謝" w:date="2023-10-09T23:48:00Z"/>
          <w:rFonts w:ascii="Times New Roman" w:eastAsia="Times New Roman" w:hAnsi="Times New Roman" w:cs="Times New Roman"/>
          <w:bCs/>
          <w:color w:val="000000"/>
        </w:rPr>
      </w:pPr>
      <w:ins w:id="73" w:author="宇倫 謝" w:date="2023-10-09T23:48:00Z">
        <w:r w:rsidRPr="003A2395">
          <w:rPr>
            <w:rFonts w:ascii="Times New Roman" w:eastAsia="Times New Roman" w:hAnsi="Times New Roman" w:cs="Times New Roman"/>
            <w:bCs/>
            <w:color w:val="000000"/>
          </w:rPr>
          <w:t>Using the dataset, determine the following:</w:t>
        </w:r>
      </w:ins>
    </w:p>
    <w:p w14:paraId="70774CAB" w14:textId="7D9E2CBC" w:rsidR="003A2395" w:rsidRPr="000B70C3" w:rsidRDefault="003A2395" w:rsidP="000B70C3">
      <w:pPr>
        <w:pStyle w:val="a9"/>
        <w:numPr>
          <w:ilvl w:val="0"/>
          <w:numId w:val="24"/>
        </w:numPr>
        <w:pBdr>
          <w:top w:val="nil"/>
          <w:left w:val="nil"/>
          <w:bottom w:val="nil"/>
          <w:right w:val="nil"/>
          <w:between w:val="nil"/>
        </w:pBdr>
        <w:spacing w:before="120"/>
        <w:ind w:leftChars="0"/>
        <w:jc w:val="both"/>
        <w:rPr>
          <w:ins w:id="74" w:author="宇倫 謝" w:date="2023-10-09T23:48:00Z"/>
          <w:rFonts w:ascii="Times New Roman" w:eastAsia="Times New Roman" w:hAnsi="Times New Roman" w:cs="Times New Roman"/>
          <w:bCs/>
          <w:color w:val="000000"/>
          <w:rPrChange w:id="75" w:author="宇倫 謝" w:date="2023-10-10T00:27:00Z">
            <w:rPr>
              <w:ins w:id="76" w:author="宇倫 謝" w:date="2023-10-09T23:48:00Z"/>
            </w:rPr>
          </w:rPrChange>
        </w:rPr>
        <w:pPrChange w:id="77" w:author="宇倫 謝" w:date="2023-10-10T00:27:00Z">
          <w:pPr>
            <w:pStyle w:val="a9"/>
            <w:numPr>
              <w:numId w:val="16"/>
            </w:numPr>
            <w:pBdr>
              <w:top w:val="nil"/>
              <w:left w:val="nil"/>
              <w:bottom w:val="nil"/>
              <w:right w:val="nil"/>
              <w:between w:val="nil"/>
            </w:pBdr>
            <w:spacing w:before="120"/>
            <w:ind w:leftChars="0" w:left="840" w:hanging="480"/>
            <w:jc w:val="both"/>
          </w:pPr>
        </w:pPrChange>
      </w:pPr>
      <w:ins w:id="78" w:author="宇倫 謝" w:date="2023-10-09T23:48:00Z">
        <w:r w:rsidRPr="000B70C3">
          <w:rPr>
            <w:rFonts w:ascii="Times New Roman" w:eastAsia="Times New Roman" w:hAnsi="Times New Roman" w:cs="Times New Roman"/>
            <w:bCs/>
            <w:color w:val="000000"/>
            <w:rPrChange w:id="79" w:author="宇倫 謝" w:date="2023-10-10T00:27:00Z">
              <w:rPr/>
            </w:rPrChange>
          </w:rPr>
          <w:t>What percentage of legendary Pokémon have an Attack value greater than 150? (3 pts)</w:t>
        </w:r>
      </w:ins>
    </w:p>
    <w:p w14:paraId="374BFAF3" w14:textId="0771F422" w:rsidR="003A2395" w:rsidRPr="000B70C3" w:rsidRDefault="003A2395" w:rsidP="000B70C3">
      <w:pPr>
        <w:pStyle w:val="a9"/>
        <w:numPr>
          <w:ilvl w:val="0"/>
          <w:numId w:val="24"/>
        </w:numPr>
        <w:pBdr>
          <w:top w:val="nil"/>
          <w:left w:val="nil"/>
          <w:bottom w:val="nil"/>
          <w:right w:val="nil"/>
          <w:between w:val="nil"/>
        </w:pBdr>
        <w:spacing w:before="120"/>
        <w:ind w:leftChars="0"/>
        <w:jc w:val="both"/>
        <w:rPr>
          <w:ins w:id="80" w:author="宇倫 謝" w:date="2023-10-09T23:48:00Z"/>
          <w:rFonts w:ascii="Times New Roman" w:eastAsia="Times New Roman" w:hAnsi="Times New Roman" w:cs="Times New Roman"/>
          <w:bCs/>
          <w:color w:val="000000"/>
          <w:rPrChange w:id="81" w:author="宇倫 謝" w:date="2023-10-10T00:27:00Z">
            <w:rPr>
              <w:ins w:id="82" w:author="宇倫 謝" w:date="2023-10-09T23:48:00Z"/>
            </w:rPr>
          </w:rPrChange>
        </w:rPr>
        <w:pPrChange w:id="83" w:author="宇倫 謝" w:date="2023-10-10T00:27:00Z">
          <w:pPr>
            <w:pStyle w:val="a9"/>
            <w:numPr>
              <w:numId w:val="16"/>
            </w:numPr>
            <w:pBdr>
              <w:top w:val="nil"/>
              <w:left w:val="nil"/>
              <w:bottom w:val="nil"/>
              <w:right w:val="nil"/>
              <w:between w:val="nil"/>
            </w:pBdr>
            <w:spacing w:before="120"/>
            <w:ind w:leftChars="0" w:left="840" w:hanging="480"/>
            <w:jc w:val="both"/>
          </w:pPr>
        </w:pPrChange>
      </w:pPr>
      <w:ins w:id="84" w:author="宇倫 謝" w:date="2023-10-09T23:48:00Z">
        <w:r w:rsidRPr="000B70C3">
          <w:rPr>
            <w:rFonts w:ascii="Times New Roman" w:eastAsia="Times New Roman" w:hAnsi="Times New Roman" w:cs="Times New Roman"/>
            <w:bCs/>
            <w:color w:val="000000"/>
            <w:rPrChange w:id="85" w:author="宇倫 謝" w:date="2023-10-10T00:27:00Z">
              <w:rPr/>
            </w:rPrChange>
          </w:rPr>
          <w:t>What percentage of non-legendary Pokémon have an Attack value greater than 150? (3 pts)</w:t>
        </w:r>
      </w:ins>
    </w:p>
    <w:p w14:paraId="288E3589" w14:textId="2F99B0C0" w:rsidR="003A2395" w:rsidRPr="000B70C3" w:rsidRDefault="000B70C3" w:rsidP="000B70C3">
      <w:pPr>
        <w:pBdr>
          <w:top w:val="nil"/>
          <w:left w:val="nil"/>
          <w:bottom w:val="nil"/>
          <w:right w:val="nil"/>
          <w:between w:val="nil"/>
        </w:pBdr>
        <w:spacing w:before="120"/>
        <w:ind w:left="360"/>
        <w:jc w:val="both"/>
        <w:rPr>
          <w:ins w:id="86" w:author="宇倫 謝" w:date="2023-10-09T23:48:00Z"/>
          <w:rFonts w:ascii="Times New Roman" w:eastAsia="Times New Roman" w:hAnsi="Times New Roman" w:cs="Times New Roman"/>
          <w:bCs/>
          <w:color w:val="000000"/>
          <w:rPrChange w:id="87" w:author="宇倫 謝" w:date="2023-10-10T00:27:00Z">
            <w:rPr>
              <w:ins w:id="88" w:author="宇倫 謝" w:date="2023-10-09T23:48:00Z"/>
            </w:rPr>
          </w:rPrChange>
        </w:rPr>
      </w:pPr>
      <w:ins w:id="89" w:author="宇倫 謝" w:date="2023-10-10T00:27:00Z">
        <w:r>
          <w:rPr>
            <w:rFonts w:ascii="Times New Roman" w:eastAsia="Times New Roman" w:hAnsi="Times New Roman" w:cs="Times New Roman"/>
            <w:bCs/>
            <w:color w:val="000000"/>
          </w:rPr>
          <w:t xml:space="preserve">c. </w:t>
        </w:r>
      </w:ins>
      <w:ins w:id="90" w:author="宇倫 謝" w:date="2023-10-09T23:48:00Z">
        <w:r w:rsidR="003A2395" w:rsidRPr="000B70C3">
          <w:rPr>
            <w:rFonts w:ascii="Times New Roman" w:eastAsia="Times New Roman" w:hAnsi="Times New Roman" w:cs="Times New Roman"/>
            <w:bCs/>
            <w:color w:val="000000"/>
            <w:rPrChange w:id="91" w:author="宇倫 謝" w:date="2023-10-10T00:27:00Z">
              <w:rPr/>
            </w:rPrChange>
          </w:rPr>
          <w:t xml:space="preserve">Provide a brief description of your findings. (1 </w:t>
        </w:r>
        <w:proofErr w:type="spellStart"/>
        <w:r w:rsidR="003A2395" w:rsidRPr="000B70C3">
          <w:rPr>
            <w:rFonts w:ascii="Times New Roman" w:eastAsia="Times New Roman" w:hAnsi="Times New Roman" w:cs="Times New Roman"/>
            <w:bCs/>
            <w:color w:val="000000"/>
            <w:rPrChange w:id="92" w:author="宇倫 謝" w:date="2023-10-10T00:27:00Z">
              <w:rPr/>
            </w:rPrChange>
          </w:rPr>
          <w:t>pt</w:t>
        </w:r>
        <w:proofErr w:type="spellEnd"/>
        <w:r w:rsidR="003A2395" w:rsidRPr="000B70C3">
          <w:rPr>
            <w:rFonts w:ascii="Times New Roman" w:eastAsia="Times New Roman" w:hAnsi="Times New Roman" w:cs="Times New Roman"/>
            <w:bCs/>
            <w:color w:val="000000"/>
            <w:rPrChange w:id="93" w:author="宇倫 謝" w:date="2023-10-10T00:27:00Z">
              <w:rPr/>
            </w:rPrChange>
          </w:rPr>
          <w:t>)</w:t>
        </w:r>
      </w:ins>
    </w:p>
    <w:p w14:paraId="5C77E7BA" w14:textId="0EE67EFE" w:rsidR="003A2395" w:rsidRDefault="000B70C3" w:rsidP="003E1CF7">
      <w:pPr>
        <w:pBdr>
          <w:top w:val="nil"/>
          <w:left w:val="nil"/>
          <w:bottom w:val="nil"/>
          <w:right w:val="nil"/>
          <w:between w:val="nil"/>
        </w:pBdr>
        <w:spacing w:before="120"/>
        <w:ind w:left="360"/>
        <w:jc w:val="both"/>
        <w:rPr>
          <w:ins w:id="94" w:author="宇倫 謝" w:date="2023-10-09T23:52:00Z"/>
          <w:rFonts w:ascii="Times New Roman" w:eastAsia="Times New Roman" w:hAnsi="Times New Roman" w:cs="Times New Roman"/>
          <w:bCs/>
          <w:color w:val="000000"/>
        </w:rPr>
      </w:pPr>
      <w:ins w:id="95" w:author="宇倫 謝" w:date="2023-10-10T00:27:00Z">
        <w:r>
          <w:rPr>
            <w:rFonts w:ascii="Times New Roman" w:eastAsia="Times New Roman" w:hAnsi="Times New Roman" w:cs="Times New Roman"/>
            <w:bCs/>
            <w:color w:val="000000"/>
          </w:rPr>
          <w:lastRenderedPageBreak/>
          <w:t xml:space="preserve">d. </w:t>
        </w:r>
      </w:ins>
      <w:ins w:id="96" w:author="宇倫 謝" w:date="2023-10-09T23:48:00Z">
        <w:r w:rsidR="003A2395" w:rsidRPr="003A2395">
          <w:rPr>
            <w:rFonts w:ascii="Times New Roman" w:eastAsia="Times New Roman" w:hAnsi="Times New Roman" w:cs="Times New Roman"/>
            <w:bCs/>
            <w:color w:val="000000"/>
          </w:rPr>
          <w:t>Given the scatter plot provided:</w:t>
        </w:r>
      </w:ins>
    </w:p>
    <w:p w14:paraId="601397DF" w14:textId="6A426AF7" w:rsidR="00ED32B6" w:rsidRPr="003A2395" w:rsidRDefault="00ED32B6">
      <w:pPr>
        <w:pBdr>
          <w:top w:val="nil"/>
          <w:left w:val="nil"/>
          <w:bottom w:val="nil"/>
          <w:right w:val="nil"/>
          <w:between w:val="nil"/>
        </w:pBdr>
        <w:spacing w:before="120"/>
        <w:ind w:left="360"/>
        <w:jc w:val="center"/>
        <w:rPr>
          <w:ins w:id="97" w:author="宇倫 謝" w:date="2023-10-09T23:48:00Z"/>
          <w:rFonts w:ascii="Times New Roman" w:eastAsia="Times New Roman" w:hAnsi="Times New Roman" w:cs="Times New Roman"/>
          <w:bCs/>
          <w:color w:val="000000"/>
        </w:rPr>
        <w:pPrChange w:id="98" w:author="宇倫 謝" w:date="2023-10-09T23:52:00Z">
          <w:pPr>
            <w:pBdr>
              <w:top w:val="nil"/>
              <w:left w:val="nil"/>
              <w:bottom w:val="nil"/>
              <w:right w:val="nil"/>
              <w:between w:val="nil"/>
            </w:pBdr>
            <w:spacing w:before="120"/>
            <w:ind w:left="360"/>
            <w:jc w:val="both"/>
          </w:pPr>
        </w:pPrChange>
      </w:pPr>
      <w:ins w:id="99" w:author="宇倫 謝" w:date="2023-10-09T23:52:00Z">
        <w:r>
          <w:rPr>
            <w:rFonts w:ascii="Times New Roman" w:eastAsia="Times New Roman" w:hAnsi="Times New Roman" w:cs="Times New Roman" w:hint="eastAsia"/>
            <w:bCs/>
            <w:noProof/>
            <w:color w:val="000000"/>
          </w:rPr>
          <w:drawing>
            <wp:inline distT="0" distB="0" distL="0" distR="0" wp14:anchorId="110E7EBE" wp14:editId="184D72DF">
              <wp:extent cx="4525951" cy="2715756"/>
              <wp:effectExtent l="0" t="0" r="0" b="2540"/>
              <wp:docPr id="13855029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02917" name="圖片 13855029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2980" cy="2725974"/>
                      </a:xfrm>
                      <a:prstGeom prst="rect">
                        <a:avLst/>
                      </a:prstGeom>
                    </pic:spPr>
                  </pic:pic>
                </a:graphicData>
              </a:graphic>
            </wp:inline>
          </w:drawing>
        </w:r>
      </w:ins>
    </w:p>
    <w:p w14:paraId="372D6A48" w14:textId="7F01A694" w:rsidR="003A2395" w:rsidRPr="000B70C3" w:rsidRDefault="003A2395" w:rsidP="000B70C3">
      <w:pPr>
        <w:pBdr>
          <w:top w:val="nil"/>
          <w:left w:val="nil"/>
          <w:bottom w:val="nil"/>
          <w:right w:val="nil"/>
          <w:between w:val="nil"/>
        </w:pBdr>
        <w:spacing w:before="120"/>
        <w:ind w:firstLine="360"/>
        <w:jc w:val="both"/>
        <w:rPr>
          <w:ins w:id="100" w:author="宇倫 謝" w:date="2023-10-09T23:49:00Z"/>
          <w:rFonts w:ascii="Times New Roman" w:eastAsia="Times New Roman" w:hAnsi="Times New Roman" w:cs="Times New Roman"/>
          <w:bCs/>
          <w:color w:val="000000"/>
          <w:rPrChange w:id="101" w:author="宇倫 謝" w:date="2023-10-10T00:27:00Z">
            <w:rPr>
              <w:ins w:id="102" w:author="宇倫 謝" w:date="2023-10-09T23:49:00Z"/>
            </w:rPr>
          </w:rPrChange>
        </w:rPr>
        <w:pPrChange w:id="103" w:author="宇倫 謝" w:date="2023-10-10T00:27:00Z">
          <w:pPr>
            <w:pStyle w:val="a9"/>
            <w:numPr>
              <w:numId w:val="18"/>
            </w:numPr>
            <w:pBdr>
              <w:top w:val="nil"/>
              <w:left w:val="nil"/>
              <w:bottom w:val="nil"/>
              <w:right w:val="nil"/>
              <w:between w:val="nil"/>
            </w:pBdr>
            <w:spacing w:before="120"/>
            <w:ind w:leftChars="0" w:left="840" w:hanging="480"/>
            <w:jc w:val="both"/>
          </w:pPr>
        </w:pPrChange>
      </w:pPr>
      <w:ins w:id="104" w:author="宇倫 謝" w:date="2023-10-09T23:48:00Z">
        <w:r w:rsidRPr="000B70C3">
          <w:rPr>
            <w:rFonts w:ascii="Times New Roman" w:eastAsia="Times New Roman" w:hAnsi="Times New Roman" w:cs="Times New Roman"/>
            <w:bCs/>
            <w:color w:val="000000"/>
            <w:rPrChange w:id="105" w:author="宇倫 謝" w:date="2023-10-10T00:27:00Z">
              <w:rPr/>
            </w:rPrChange>
          </w:rPr>
          <w:t>Identify the Pokémon that appears as an outlier in the lower right corner. (3 pts)</w:t>
        </w:r>
      </w:ins>
    </w:p>
    <w:p w14:paraId="338C495B" w14:textId="77777777" w:rsidR="003E1CF7" w:rsidRDefault="003E1CF7" w:rsidP="003E1CF7">
      <w:pPr>
        <w:pBdr>
          <w:top w:val="nil"/>
          <w:left w:val="nil"/>
          <w:bottom w:val="nil"/>
          <w:right w:val="nil"/>
          <w:between w:val="nil"/>
        </w:pBdr>
        <w:spacing w:before="120"/>
        <w:ind w:left="360"/>
        <w:jc w:val="both"/>
        <w:rPr>
          <w:ins w:id="106" w:author="宇倫 謝" w:date="2023-10-09T23:49:00Z"/>
          <w:rFonts w:ascii="Times New Roman" w:eastAsia="Times New Roman" w:hAnsi="Times New Roman" w:cs="Times New Roman"/>
          <w:bCs/>
          <w:color w:val="000000"/>
        </w:rPr>
      </w:pPr>
    </w:p>
    <w:p w14:paraId="0B9E94F8" w14:textId="77777777" w:rsidR="003E1CF7" w:rsidRDefault="003E1CF7" w:rsidP="003E1CF7">
      <w:pPr>
        <w:pBdr>
          <w:top w:val="nil"/>
          <w:left w:val="nil"/>
          <w:bottom w:val="nil"/>
          <w:right w:val="nil"/>
          <w:between w:val="nil"/>
        </w:pBdr>
        <w:spacing w:before="120"/>
        <w:ind w:left="360"/>
        <w:jc w:val="both"/>
        <w:rPr>
          <w:ins w:id="107" w:author="宇倫 謝" w:date="2023-10-09T23:49:00Z"/>
          <w:rFonts w:ascii="Times New Roman" w:eastAsia="Times New Roman" w:hAnsi="Times New Roman" w:cs="Times New Roman"/>
          <w:b/>
          <w:color w:val="000000"/>
        </w:rPr>
      </w:pPr>
      <w:ins w:id="108" w:author="宇倫 謝" w:date="2023-10-09T23:49:00Z">
        <w:r w:rsidRPr="003E1CF7">
          <w:rPr>
            <w:rFonts w:ascii="Times New Roman" w:eastAsia="Times New Roman" w:hAnsi="Times New Roman" w:cs="Times New Roman"/>
            <w:b/>
            <w:color w:val="000000"/>
            <w:rPrChange w:id="109" w:author="宇倫 謝" w:date="2023-10-09T23:49:00Z">
              <w:rPr>
                <w:rFonts w:ascii="Times New Roman" w:eastAsia="Times New Roman" w:hAnsi="Times New Roman" w:cs="Times New Roman"/>
                <w:bCs/>
                <w:color w:val="000000"/>
              </w:rPr>
            </w:rPrChange>
          </w:rPr>
          <w:t>Question 2 (10 points)</w:t>
        </w:r>
      </w:ins>
    </w:p>
    <w:p w14:paraId="6887739A" w14:textId="11DC48F6" w:rsidR="003E1CF7" w:rsidRDefault="003E1CF7" w:rsidP="003E1CF7">
      <w:pPr>
        <w:pBdr>
          <w:top w:val="nil"/>
          <w:left w:val="nil"/>
          <w:bottom w:val="nil"/>
          <w:right w:val="nil"/>
          <w:between w:val="nil"/>
        </w:pBdr>
        <w:spacing w:before="120"/>
        <w:ind w:left="360"/>
        <w:jc w:val="both"/>
        <w:rPr>
          <w:ins w:id="110" w:author="宇倫 謝" w:date="2023-10-09T23:50:00Z"/>
          <w:rFonts w:ascii="Times New Roman" w:eastAsia="Times New Roman" w:hAnsi="Times New Roman" w:cs="Times New Roman"/>
          <w:bCs/>
          <w:color w:val="000000"/>
        </w:rPr>
      </w:pPr>
      <w:ins w:id="111" w:author="宇倫 謝" w:date="2023-10-09T23:50:00Z">
        <w:r w:rsidRPr="003E1CF7">
          <w:rPr>
            <w:rFonts w:ascii="Times New Roman" w:eastAsia="Times New Roman" w:hAnsi="Times New Roman" w:cs="Times New Roman"/>
            <w:bCs/>
            <w:color w:val="000000"/>
          </w:rPr>
          <w:t xml:space="preserve">Given a </w:t>
        </w:r>
        <w:proofErr w:type="spellStart"/>
        <w:r w:rsidRPr="003E1CF7">
          <w:rPr>
            <w:rFonts w:ascii="Times New Roman" w:eastAsia="Times New Roman" w:hAnsi="Times New Roman" w:cs="Times New Roman"/>
            <w:bCs/>
            <w:color w:val="000000"/>
          </w:rPr>
          <w:t>DataFrame</w:t>
        </w:r>
        <w:proofErr w:type="spellEnd"/>
        <w:r w:rsidRPr="003E1CF7">
          <w:rPr>
            <w:rFonts w:ascii="Times New Roman" w:eastAsia="Times New Roman" w:hAnsi="Times New Roman" w:cs="Times New Roman"/>
            <w:bCs/>
            <w:color w:val="000000"/>
          </w:rPr>
          <w:t xml:space="preserve"> containing Pokémon data, we are interested in understanding the distribution of Pokémon across different types.</w:t>
        </w:r>
      </w:ins>
    </w:p>
    <w:p w14:paraId="1C8EE483" w14:textId="77777777" w:rsidR="003E1CF7" w:rsidRDefault="003E1CF7" w:rsidP="003E1CF7">
      <w:pPr>
        <w:ind w:firstLine="360"/>
        <w:rPr>
          <w:ins w:id="112" w:author="宇倫 謝" w:date="2023-10-09T23:51:00Z"/>
          <w:rFonts w:ascii="Times New Roman" w:eastAsia="Times New Roman" w:hAnsi="Times New Roman" w:cs="Times New Roman"/>
          <w:bCs/>
          <w:color w:val="000000"/>
        </w:rPr>
      </w:pPr>
      <w:ins w:id="113" w:author="宇倫 謝" w:date="2023-10-09T23:50:00Z">
        <w:r w:rsidRPr="003E1CF7">
          <w:rPr>
            <w:rFonts w:ascii="Times New Roman" w:eastAsia="Times New Roman" w:hAnsi="Times New Roman" w:cs="Times New Roman"/>
            <w:bCs/>
            <w:color w:val="000000"/>
          </w:rPr>
          <w:t xml:space="preserve">Complete the function </w:t>
        </w:r>
        <w:proofErr w:type="spellStart"/>
        <w:r w:rsidRPr="003E1CF7">
          <w:rPr>
            <w:rFonts w:ascii="Times New Roman" w:eastAsia="Times New Roman" w:hAnsi="Times New Roman" w:cs="Times New Roman"/>
            <w:bCs/>
            <w:color w:val="000000"/>
          </w:rPr>
          <w:t>pokemon_type_</w:t>
        </w:r>
        <w:proofErr w:type="gramStart"/>
        <w:r w:rsidRPr="003E1CF7">
          <w:rPr>
            <w:rFonts w:ascii="Times New Roman" w:eastAsia="Times New Roman" w:hAnsi="Times New Roman" w:cs="Times New Roman"/>
            <w:bCs/>
            <w:color w:val="000000"/>
          </w:rPr>
          <w:t>count</w:t>
        </w:r>
        <w:proofErr w:type="spellEnd"/>
        <w:r w:rsidRPr="003E1CF7">
          <w:rPr>
            <w:rFonts w:ascii="Times New Roman" w:eastAsia="Times New Roman" w:hAnsi="Times New Roman" w:cs="Times New Roman"/>
            <w:bCs/>
            <w:color w:val="000000"/>
          </w:rPr>
          <w:t>(</w:t>
        </w:r>
        <w:proofErr w:type="gramEnd"/>
        <w:r w:rsidRPr="003E1CF7">
          <w:rPr>
            <w:rFonts w:ascii="Times New Roman" w:eastAsia="Times New Roman" w:hAnsi="Times New Roman" w:cs="Times New Roman"/>
            <w:bCs/>
            <w:color w:val="000000"/>
          </w:rPr>
          <w:t>). This function should compute the number of</w:t>
        </w:r>
        <w:r>
          <w:rPr>
            <w:rFonts w:ascii="Times New Roman" w:eastAsia="Times New Roman" w:hAnsi="Times New Roman" w:cs="Times New Roman" w:hint="eastAsia"/>
            <w:bCs/>
            <w:color w:val="000000"/>
          </w:rPr>
          <w:t xml:space="preserve"> </w:t>
        </w:r>
      </w:ins>
    </w:p>
    <w:p w14:paraId="3DF9378A" w14:textId="040DB2BE" w:rsidR="003E1CF7" w:rsidRDefault="003E1CF7" w:rsidP="003E1CF7">
      <w:pPr>
        <w:ind w:firstLine="360"/>
        <w:rPr>
          <w:ins w:id="114" w:author="宇倫 謝" w:date="2023-10-09T23:51:00Z"/>
          <w:rFonts w:ascii="Times New Roman" w:eastAsia="Times New Roman" w:hAnsi="Times New Roman" w:cs="Times New Roman"/>
          <w:bCs/>
          <w:color w:val="000000"/>
        </w:rPr>
      </w:pPr>
      <w:ins w:id="115" w:author="宇倫 謝" w:date="2023-10-09T23:50:00Z">
        <w:r w:rsidRPr="003E1CF7">
          <w:rPr>
            <w:rFonts w:ascii="Times New Roman" w:eastAsia="Times New Roman" w:hAnsi="Times New Roman" w:cs="Times New Roman"/>
            <w:bCs/>
            <w:color w:val="000000"/>
          </w:rPr>
          <w:t>Pokémon for each type1.</w:t>
        </w:r>
      </w:ins>
    </w:p>
    <w:p w14:paraId="2E376083" w14:textId="77777777" w:rsidR="003E1CF7" w:rsidRDefault="003E1CF7" w:rsidP="003E1CF7">
      <w:pPr>
        <w:ind w:firstLine="360"/>
        <w:rPr>
          <w:ins w:id="116" w:author="宇倫 謝" w:date="2023-10-09T23:51:00Z"/>
          <w:rFonts w:ascii="Times New Roman" w:eastAsia="Times New Roman" w:hAnsi="Times New Roman" w:cs="Times New Roman"/>
          <w:bCs/>
          <w:color w:val="000000"/>
        </w:rPr>
      </w:pPr>
    </w:p>
    <w:p w14:paraId="2D68A8AB" w14:textId="583C6623" w:rsidR="003E1CF7" w:rsidRPr="003E1CF7" w:rsidRDefault="003E1CF7" w:rsidP="003E1CF7">
      <w:pPr>
        <w:ind w:firstLine="360"/>
        <w:rPr>
          <w:ins w:id="117" w:author="宇倫 謝" w:date="2023-10-09T23:51:00Z"/>
          <w:rFonts w:ascii="Times New Roman" w:eastAsia="Times New Roman" w:hAnsi="Times New Roman" w:cs="Times New Roman"/>
          <w:b/>
          <w:color w:val="000000"/>
          <w:rPrChange w:id="118" w:author="宇倫 謝" w:date="2023-10-09T23:51:00Z">
            <w:rPr>
              <w:ins w:id="119" w:author="宇倫 謝" w:date="2023-10-09T23:51:00Z"/>
              <w:rFonts w:ascii="Times New Roman" w:eastAsia="Times New Roman" w:hAnsi="Times New Roman" w:cs="Times New Roman"/>
              <w:bCs/>
              <w:color w:val="000000"/>
            </w:rPr>
          </w:rPrChange>
        </w:rPr>
      </w:pPr>
      <w:ins w:id="120" w:author="宇倫 謝" w:date="2023-10-09T23:51:00Z">
        <w:r w:rsidRPr="003E1CF7">
          <w:rPr>
            <w:rFonts w:ascii="Times New Roman" w:eastAsia="Times New Roman" w:hAnsi="Times New Roman" w:cs="Times New Roman"/>
            <w:b/>
            <w:color w:val="000000"/>
            <w:rPrChange w:id="121" w:author="宇倫 謝" w:date="2023-10-09T23:51:00Z">
              <w:rPr>
                <w:rFonts w:ascii="Times New Roman" w:eastAsia="Times New Roman" w:hAnsi="Times New Roman" w:cs="Times New Roman"/>
                <w:bCs/>
                <w:color w:val="000000"/>
              </w:rPr>
            </w:rPrChange>
          </w:rPr>
          <w:t>note</w:t>
        </w:r>
      </w:ins>
    </w:p>
    <w:p w14:paraId="15D640AB" w14:textId="231B6929" w:rsidR="003E1CF7" w:rsidRPr="003E1CF7" w:rsidRDefault="003E1CF7">
      <w:pPr>
        <w:ind w:firstLine="720"/>
        <w:rPr>
          <w:ins w:id="122" w:author="宇倫 謝" w:date="2023-10-09T23:49:00Z"/>
          <w:rFonts w:ascii="Times New Roman" w:eastAsia="Times New Roman" w:hAnsi="Times New Roman" w:cs="Times New Roman"/>
          <w:bCs/>
          <w:color w:val="000000"/>
          <w:rPrChange w:id="123" w:author="宇倫 謝" w:date="2023-10-09T23:49:00Z">
            <w:rPr>
              <w:ins w:id="124" w:author="宇倫 謝" w:date="2023-10-09T23:49:00Z"/>
              <w:rFonts w:ascii="Times New Roman" w:eastAsia="Times New Roman" w:hAnsi="Times New Roman" w:cs="Times New Roman"/>
              <w:b/>
              <w:color w:val="000000"/>
            </w:rPr>
          </w:rPrChange>
        </w:rPr>
        <w:pPrChange w:id="125" w:author="宇倫 謝" w:date="2023-10-09T23:51:00Z">
          <w:pPr>
            <w:pBdr>
              <w:top w:val="nil"/>
              <w:left w:val="nil"/>
              <w:bottom w:val="nil"/>
              <w:right w:val="nil"/>
              <w:between w:val="nil"/>
            </w:pBdr>
            <w:spacing w:before="120"/>
            <w:ind w:left="360"/>
            <w:jc w:val="both"/>
          </w:pPr>
        </w:pPrChange>
      </w:pPr>
      <w:ins w:id="126" w:author="宇倫 謝" w:date="2023-10-09T23:51:00Z">
        <w:r w:rsidRPr="003E1CF7">
          <w:rPr>
            <w:rFonts w:ascii="Times New Roman" w:eastAsia="Times New Roman" w:hAnsi="Times New Roman" w:cs="Times New Roman"/>
            <w:bCs/>
            <w:color w:val="000000"/>
          </w:rPr>
          <w:t>For this question, only consider type1.</w:t>
        </w:r>
      </w:ins>
    </w:p>
    <w:p w14:paraId="1296F946" w14:textId="41DB0D6B" w:rsidR="003E1CF7" w:rsidRDefault="003E1CF7" w:rsidP="003E1CF7">
      <w:pPr>
        <w:pBdr>
          <w:top w:val="nil"/>
          <w:left w:val="nil"/>
          <w:bottom w:val="nil"/>
          <w:right w:val="nil"/>
          <w:between w:val="nil"/>
        </w:pBdr>
        <w:spacing w:before="120"/>
        <w:ind w:left="360"/>
        <w:jc w:val="both"/>
        <w:rPr>
          <w:ins w:id="127" w:author="宇倫 謝" w:date="2023-10-09T23:52:00Z"/>
          <w:rFonts w:ascii="Times New Roman" w:eastAsia="Times New Roman" w:hAnsi="Times New Roman" w:cs="Times New Roman"/>
          <w:b/>
          <w:color w:val="000000"/>
        </w:rPr>
      </w:pPr>
      <w:ins w:id="128" w:author="宇倫 謝" w:date="2023-10-09T23:49:00Z">
        <w:r w:rsidRPr="003E1CF7">
          <w:rPr>
            <w:rFonts w:ascii="Times New Roman" w:eastAsia="Times New Roman" w:hAnsi="Times New Roman" w:cs="Times New Roman"/>
            <w:b/>
            <w:color w:val="000000"/>
            <w:rPrChange w:id="129" w:author="宇倫 謝" w:date="2023-10-09T23:49:00Z">
              <w:rPr>
                <w:rFonts w:ascii="Times New Roman" w:eastAsia="Times New Roman" w:hAnsi="Times New Roman" w:cs="Times New Roman"/>
                <w:bCs/>
                <w:color w:val="000000"/>
              </w:rPr>
            </w:rPrChange>
          </w:rPr>
          <w:t>Question 3 (10 points)</w:t>
        </w:r>
      </w:ins>
    </w:p>
    <w:p w14:paraId="15798BAF" w14:textId="77777777" w:rsidR="00EB1BB7" w:rsidRPr="00EB1BB7" w:rsidRDefault="00EB1BB7" w:rsidP="00EB1BB7">
      <w:pPr>
        <w:pBdr>
          <w:top w:val="nil"/>
          <w:left w:val="nil"/>
          <w:bottom w:val="nil"/>
          <w:right w:val="nil"/>
          <w:between w:val="nil"/>
        </w:pBdr>
        <w:spacing w:before="120"/>
        <w:ind w:left="360"/>
        <w:jc w:val="both"/>
        <w:rPr>
          <w:ins w:id="130" w:author="宇倫 謝" w:date="2023-10-09T23:53:00Z"/>
          <w:rFonts w:ascii="Times New Roman" w:eastAsia="Times New Roman" w:hAnsi="Times New Roman" w:cs="Times New Roman"/>
          <w:bCs/>
          <w:color w:val="000000"/>
          <w:rPrChange w:id="131" w:author="宇倫 謝" w:date="2023-10-09T23:53:00Z">
            <w:rPr>
              <w:ins w:id="132" w:author="宇倫 謝" w:date="2023-10-09T23:53:00Z"/>
              <w:rFonts w:ascii="Times New Roman" w:eastAsia="Times New Roman" w:hAnsi="Times New Roman" w:cs="Times New Roman"/>
              <w:b/>
              <w:color w:val="000000"/>
            </w:rPr>
          </w:rPrChange>
        </w:rPr>
      </w:pPr>
      <w:ins w:id="133" w:author="宇倫 謝" w:date="2023-10-09T23:53:00Z">
        <w:r w:rsidRPr="00EB1BB7">
          <w:rPr>
            <w:rFonts w:ascii="Times New Roman" w:eastAsia="Times New Roman" w:hAnsi="Times New Roman" w:cs="Times New Roman"/>
            <w:bCs/>
            <w:color w:val="000000"/>
            <w:rPrChange w:id="134" w:author="宇倫 謝" w:date="2023-10-09T23:53:00Z">
              <w:rPr>
                <w:rFonts w:ascii="Times New Roman" w:eastAsia="Times New Roman" w:hAnsi="Times New Roman" w:cs="Times New Roman"/>
                <w:b/>
                <w:color w:val="000000"/>
              </w:rPr>
            </w:rPrChange>
          </w:rPr>
          <w:t>The objective here is to compare the average attack value across different Pokémon types and visualize the results.</w:t>
        </w:r>
      </w:ins>
    </w:p>
    <w:p w14:paraId="72F086A6" w14:textId="77777777" w:rsidR="00EB1BB7" w:rsidRPr="00EB1BB7" w:rsidRDefault="00EB1BB7" w:rsidP="00EB1BB7">
      <w:pPr>
        <w:pBdr>
          <w:top w:val="nil"/>
          <w:left w:val="nil"/>
          <w:bottom w:val="nil"/>
          <w:right w:val="nil"/>
          <w:between w:val="nil"/>
        </w:pBdr>
        <w:spacing w:before="120"/>
        <w:ind w:left="360"/>
        <w:jc w:val="both"/>
        <w:rPr>
          <w:ins w:id="135" w:author="宇倫 謝" w:date="2023-10-09T23:53:00Z"/>
          <w:rFonts w:ascii="Times New Roman" w:eastAsia="Times New Roman" w:hAnsi="Times New Roman" w:cs="Times New Roman"/>
          <w:bCs/>
          <w:color w:val="000000"/>
          <w:rPrChange w:id="136" w:author="宇倫 謝" w:date="2023-10-09T23:53:00Z">
            <w:rPr>
              <w:ins w:id="137" w:author="宇倫 謝" w:date="2023-10-09T23:53:00Z"/>
              <w:rFonts w:ascii="Times New Roman" w:eastAsia="Times New Roman" w:hAnsi="Times New Roman" w:cs="Times New Roman"/>
              <w:b/>
              <w:color w:val="000000"/>
            </w:rPr>
          </w:rPrChange>
        </w:rPr>
      </w:pPr>
    </w:p>
    <w:p w14:paraId="0F1FD857" w14:textId="77777777" w:rsidR="00EB1BB7" w:rsidRDefault="00EB1BB7" w:rsidP="00EB1BB7">
      <w:pPr>
        <w:pBdr>
          <w:top w:val="nil"/>
          <w:left w:val="nil"/>
          <w:bottom w:val="nil"/>
          <w:right w:val="nil"/>
          <w:between w:val="nil"/>
        </w:pBdr>
        <w:spacing w:before="120"/>
        <w:ind w:firstLine="360"/>
        <w:jc w:val="both"/>
        <w:rPr>
          <w:ins w:id="138" w:author="宇倫 謝" w:date="2023-10-09T23:53:00Z"/>
          <w:rFonts w:ascii="Times New Roman" w:eastAsia="Times New Roman" w:hAnsi="Times New Roman" w:cs="Times New Roman"/>
          <w:bCs/>
          <w:color w:val="000000"/>
        </w:rPr>
      </w:pPr>
      <w:ins w:id="139" w:author="宇倫 謝" w:date="2023-10-09T23:53:00Z">
        <w:r w:rsidRPr="00EB1BB7">
          <w:rPr>
            <w:rFonts w:ascii="Times New Roman" w:eastAsia="Times New Roman" w:hAnsi="Times New Roman" w:cs="Times New Roman"/>
            <w:bCs/>
            <w:color w:val="000000"/>
            <w:rPrChange w:id="140" w:author="宇倫 謝" w:date="2023-10-09T23:53:00Z">
              <w:rPr>
                <w:rFonts w:ascii="Times New Roman" w:eastAsia="Times New Roman" w:hAnsi="Times New Roman" w:cs="Times New Roman"/>
                <w:b/>
                <w:color w:val="000000"/>
              </w:rPr>
            </w:rPrChange>
          </w:rPr>
          <w:t xml:space="preserve">Complete the function </w:t>
        </w:r>
        <w:proofErr w:type="spellStart"/>
        <w:r w:rsidRPr="00EB1BB7">
          <w:rPr>
            <w:rFonts w:ascii="Times New Roman" w:eastAsia="Times New Roman" w:hAnsi="Times New Roman" w:cs="Times New Roman"/>
            <w:bCs/>
            <w:color w:val="000000"/>
            <w:rPrChange w:id="141" w:author="宇倫 謝" w:date="2023-10-09T23:53:00Z">
              <w:rPr>
                <w:rFonts w:ascii="Times New Roman" w:eastAsia="Times New Roman" w:hAnsi="Times New Roman" w:cs="Times New Roman"/>
                <w:b/>
                <w:color w:val="000000"/>
              </w:rPr>
            </w:rPrChange>
          </w:rPr>
          <w:t>average_attack_</w:t>
        </w:r>
        <w:proofErr w:type="gramStart"/>
        <w:r w:rsidRPr="00EB1BB7">
          <w:rPr>
            <w:rFonts w:ascii="Times New Roman" w:eastAsia="Times New Roman" w:hAnsi="Times New Roman" w:cs="Times New Roman"/>
            <w:bCs/>
            <w:color w:val="000000"/>
            <w:rPrChange w:id="142" w:author="宇倫 謝" w:date="2023-10-09T23:53:00Z">
              <w:rPr>
                <w:rFonts w:ascii="Times New Roman" w:eastAsia="Times New Roman" w:hAnsi="Times New Roman" w:cs="Times New Roman"/>
                <w:b/>
                <w:color w:val="000000"/>
              </w:rPr>
            </w:rPrChange>
          </w:rPr>
          <w:t>type</w:t>
        </w:r>
        <w:proofErr w:type="spellEnd"/>
        <w:r w:rsidRPr="00EB1BB7">
          <w:rPr>
            <w:rFonts w:ascii="Times New Roman" w:eastAsia="Times New Roman" w:hAnsi="Times New Roman" w:cs="Times New Roman"/>
            <w:bCs/>
            <w:color w:val="000000"/>
            <w:rPrChange w:id="143" w:author="宇倫 謝" w:date="2023-10-09T23:53:00Z">
              <w:rPr>
                <w:rFonts w:ascii="Times New Roman" w:eastAsia="Times New Roman" w:hAnsi="Times New Roman" w:cs="Times New Roman"/>
                <w:b/>
                <w:color w:val="000000"/>
              </w:rPr>
            </w:rPrChange>
          </w:rPr>
          <w:t>(</w:t>
        </w:r>
        <w:proofErr w:type="gramEnd"/>
        <w:r w:rsidRPr="00EB1BB7">
          <w:rPr>
            <w:rFonts w:ascii="Times New Roman" w:eastAsia="Times New Roman" w:hAnsi="Times New Roman" w:cs="Times New Roman"/>
            <w:bCs/>
            <w:color w:val="000000"/>
            <w:rPrChange w:id="144" w:author="宇倫 謝" w:date="2023-10-09T23:53:00Z">
              <w:rPr>
                <w:rFonts w:ascii="Times New Roman" w:eastAsia="Times New Roman" w:hAnsi="Times New Roman" w:cs="Times New Roman"/>
                <w:b/>
                <w:color w:val="000000"/>
              </w:rPr>
            </w:rPrChange>
          </w:rPr>
          <w:t xml:space="preserve">). This function should compute the average attack </w:t>
        </w:r>
      </w:ins>
    </w:p>
    <w:p w14:paraId="3B2746BB" w14:textId="158C6B67" w:rsidR="00EB1BB7" w:rsidRPr="00EB1BB7" w:rsidRDefault="00EB1BB7">
      <w:pPr>
        <w:pBdr>
          <w:top w:val="nil"/>
          <w:left w:val="nil"/>
          <w:bottom w:val="nil"/>
          <w:right w:val="nil"/>
          <w:between w:val="nil"/>
        </w:pBdr>
        <w:spacing w:before="120"/>
        <w:ind w:firstLine="360"/>
        <w:jc w:val="both"/>
        <w:rPr>
          <w:rFonts w:ascii="Times New Roman" w:eastAsia="Times New Roman" w:hAnsi="Times New Roman" w:cs="Times New Roman"/>
          <w:bCs/>
          <w:color w:val="000000"/>
          <w:rPrChange w:id="145" w:author="宇倫 謝" w:date="2023-10-09T23:53:00Z">
            <w:rPr>
              <w:rFonts w:ascii="Times New Roman" w:eastAsia="Times New Roman" w:hAnsi="Times New Roman" w:cs="Times New Roman"/>
              <w:b/>
              <w:color w:val="000000"/>
            </w:rPr>
          </w:rPrChange>
        </w:rPr>
        <w:pPrChange w:id="146" w:author="宇倫 謝" w:date="2023-10-09T23:53:00Z">
          <w:pPr>
            <w:numPr>
              <w:numId w:val="10"/>
            </w:numPr>
            <w:pBdr>
              <w:top w:val="nil"/>
              <w:left w:val="nil"/>
              <w:bottom w:val="nil"/>
              <w:right w:val="nil"/>
              <w:between w:val="nil"/>
            </w:pBdr>
            <w:spacing w:before="120"/>
            <w:ind w:left="360" w:hanging="360"/>
            <w:jc w:val="both"/>
          </w:pPr>
        </w:pPrChange>
      </w:pPr>
      <w:ins w:id="147" w:author="宇倫 謝" w:date="2023-10-09T23:53:00Z">
        <w:r w:rsidRPr="00EB1BB7">
          <w:rPr>
            <w:rFonts w:ascii="Times New Roman" w:eastAsia="Times New Roman" w:hAnsi="Times New Roman" w:cs="Times New Roman"/>
            <w:bCs/>
            <w:color w:val="000000"/>
            <w:rPrChange w:id="148" w:author="宇倫 謝" w:date="2023-10-09T23:53:00Z">
              <w:rPr>
                <w:rFonts w:ascii="Times New Roman" w:eastAsia="Times New Roman" w:hAnsi="Times New Roman" w:cs="Times New Roman"/>
                <w:b/>
                <w:color w:val="000000"/>
              </w:rPr>
            </w:rPrChange>
          </w:rPr>
          <w:t xml:space="preserve">value for each Pokémon type. </w:t>
        </w:r>
      </w:ins>
    </w:p>
    <w:p w14:paraId="3660608C" w14:textId="7E4F34BE" w:rsidR="00990564" w:rsidRPr="00990564" w:rsidRDefault="00990564" w:rsidP="00990564">
      <w:pPr>
        <w:numPr>
          <w:ilvl w:val="0"/>
          <w:numId w:val="10"/>
        </w:numPr>
        <w:pBdr>
          <w:top w:val="nil"/>
          <w:left w:val="nil"/>
          <w:bottom w:val="nil"/>
          <w:right w:val="nil"/>
          <w:between w:val="nil"/>
        </w:pBdr>
        <w:spacing w:before="120" w:after="240"/>
        <w:rPr>
          <w:rFonts w:ascii="Times New Roman" w:eastAsia="Times New Roman" w:hAnsi="Times New Roman" w:cs="Times New Roman"/>
          <w:b/>
          <w:color w:val="000000"/>
        </w:rPr>
      </w:pPr>
      <w:r w:rsidRPr="00990564">
        <w:rPr>
          <w:rFonts w:ascii="Times New Roman" w:eastAsia="Times New Roman" w:hAnsi="Times New Roman" w:cs="Times New Roman"/>
          <w:b/>
          <w:color w:val="000000"/>
        </w:rPr>
        <w:t xml:space="preserve">Data Analysis and Visualization </w:t>
      </w:r>
      <w:r>
        <w:rPr>
          <w:rFonts w:ascii="Times New Roman" w:eastAsia="Times New Roman" w:hAnsi="Times New Roman" w:cs="Times New Roman"/>
          <w:b/>
          <w:color w:val="000000"/>
        </w:rPr>
        <w:t xml:space="preserve">for </w:t>
      </w:r>
      <w:r w:rsidRPr="00990564">
        <w:rPr>
          <w:rFonts w:ascii="Times New Roman" w:eastAsia="Times New Roman" w:hAnsi="Times New Roman" w:cs="Times New Roman"/>
          <w:b/>
          <w:color w:val="000000"/>
        </w:rPr>
        <w:t>Climate Change</w:t>
      </w:r>
      <w:r w:rsidR="00093CA3">
        <w:rPr>
          <w:rFonts w:ascii="Times New Roman" w:eastAsia="Times New Roman" w:hAnsi="Times New Roman" w:cs="Times New Roman"/>
          <w:b/>
          <w:color w:val="000000"/>
        </w:rPr>
        <w:t xml:space="preserve"> (6</w:t>
      </w:r>
      <w:r w:rsidR="003D0586">
        <w:rPr>
          <w:rFonts w:ascii="Times New Roman" w:eastAsia="Times New Roman" w:hAnsi="Times New Roman" w:cs="Times New Roman"/>
          <w:b/>
          <w:color w:val="000000"/>
        </w:rPr>
        <w:t>0</w:t>
      </w:r>
      <w:r w:rsidR="00093CA3">
        <w:rPr>
          <w:rFonts w:ascii="Times New Roman" w:eastAsia="Times New Roman" w:hAnsi="Times New Roman" w:cs="Times New Roman"/>
          <w:b/>
          <w:color w:val="000000"/>
        </w:rPr>
        <w:t xml:space="preserve"> points)</w:t>
      </w:r>
    </w:p>
    <w:p w14:paraId="1AC183B6" w14:textId="3CDEE5B2" w:rsidR="00990564" w:rsidRDefault="00990564" w:rsidP="003A04EF">
      <w:pPr>
        <w:pBdr>
          <w:top w:val="nil"/>
          <w:left w:val="nil"/>
          <w:bottom w:val="nil"/>
          <w:right w:val="nil"/>
          <w:between w:val="nil"/>
        </w:pBdr>
        <w:spacing w:afterLines="100" w:after="240"/>
        <w:ind w:left="357"/>
        <w:jc w:val="both"/>
        <w:rPr>
          <w:rFonts w:ascii="Times New Roman" w:eastAsia="Times New Roman" w:hAnsi="Times New Roman" w:cs="Times New Roman"/>
          <w:color w:val="000000"/>
        </w:rPr>
      </w:pPr>
      <w:r w:rsidRPr="00990564">
        <w:rPr>
          <w:rFonts w:ascii="Times New Roman" w:eastAsia="Times New Roman" w:hAnsi="Times New Roman" w:cs="Times New Roman"/>
          <w:color w:val="000000"/>
        </w:rPr>
        <w:t xml:space="preserve">In this </w:t>
      </w:r>
      <w:r>
        <w:rPr>
          <w:rFonts w:ascii="Times New Roman" w:eastAsia="Times New Roman" w:hAnsi="Times New Roman" w:cs="Times New Roman"/>
          <w:color w:val="000000"/>
        </w:rPr>
        <w:t>part</w:t>
      </w:r>
      <w:r w:rsidRPr="00990564">
        <w:rPr>
          <w:rFonts w:ascii="Times New Roman" w:eastAsia="Times New Roman" w:hAnsi="Times New Roman" w:cs="Times New Roman"/>
          <w:color w:val="000000"/>
        </w:rPr>
        <w:t>, you will work with a dataset</w:t>
      </w:r>
      <w:r w:rsidR="003A04EF">
        <w:rPr>
          <w:rFonts w:ascii="Times New Roman" w:eastAsia="Times New Roman" w:hAnsi="Times New Roman" w:cs="Times New Roman"/>
          <w:color w:val="000000"/>
        </w:rPr>
        <w:t xml:space="preserve"> </w:t>
      </w:r>
      <w:r w:rsidR="003A04EF" w:rsidRPr="003A04EF">
        <w:rPr>
          <w:rFonts w:ascii="Times New Roman" w:eastAsia="Times New Roman" w:hAnsi="Times New Roman" w:cs="Times New Roman"/>
          <w:i/>
          <w:iCs/>
          <w:color w:val="000000"/>
        </w:rPr>
        <w:t>GlobalLandTemperaturesByState.csv</w:t>
      </w:r>
      <w:r w:rsidRPr="00990564">
        <w:rPr>
          <w:rFonts w:ascii="Times New Roman" w:eastAsia="Times New Roman" w:hAnsi="Times New Roman" w:cs="Times New Roman"/>
          <w:color w:val="000000"/>
        </w:rPr>
        <w:t xml:space="preserve"> containing historical climate data for </w:t>
      </w:r>
      <w:r>
        <w:rPr>
          <w:rFonts w:ascii="Times New Roman" w:eastAsia="Times New Roman" w:hAnsi="Times New Roman" w:cs="Times New Roman"/>
          <w:color w:val="000000"/>
        </w:rPr>
        <w:t>states</w:t>
      </w:r>
      <w:r w:rsidRPr="00990564">
        <w:rPr>
          <w:rFonts w:ascii="Times New Roman" w:eastAsia="Times New Roman" w:hAnsi="Times New Roman" w:cs="Times New Roman"/>
          <w:color w:val="000000"/>
        </w:rPr>
        <w:t xml:space="preserve"> across the world from the year 1744 to 2013. The dataset includes </w:t>
      </w:r>
      <w:r>
        <w:rPr>
          <w:rFonts w:ascii="Times New Roman" w:eastAsia="Times New Roman" w:hAnsi="Times New Roman" w:cs="Times New Roman"/>
          <w:color w:val="000000"/>
        </w:rPr>
        <w:t xml:space="preserve">average </w:t>
      </w:r>
      <w:r w:rsidRPr="00990564">
        <w:rPr>
          <w:rFonts w:ascii="Times New Roman" w:eastAsia="Times New Roman" w:hAnsi="Times New Roman" w:cs="Times New Roman"/>
          <w:color w:val="000000"/>
        </w:rPr>
        <w:t>temperature</w:t>
      </w:r>
      <w:r>
        <w:rPr>
          <w:rFonts w:ascii="Times New Roman" w:eastAsia="Times New Roman" w:hAnsi="Times New Roman" w:cs="Times New Roman"/>
          <w:color w:val="000000"/>
        </w:rPr>
        <w:t xml:space="preserve"> </w:t>
      </w:r>
      <w:r w:rsidRPr="00990564">
        <w:rPr>
          <w:rFonts w:ascii="Times New Roman" w:eastAsia="Times New Roman" w:hAnsi="Times New Roman" w:cs="Times New Roman"/>
          <w:color w:val="000000"/>
        </w:rPr>
        <w:t xml:space="preserve">for various </w:t>
      </w:r>
      <w:r>
        <w:rPr>
          <w:rFonts w:ascii="Times New Roman" w:eastAsia="Times New Roman" w:hAnsi="Times New Roman" w:cs="Times New Roman"/>
          <w:color w:val="000000"/>
        </w:rPr>
        <w:t>states</w:t>
      </w:r>
      <w:r w:rsidRPr="00990564">
        <w:rPr>
          <w:rFonts w:ascii="Times New Roman" w:eastAsia="Times New Roman" w:hAnsi="Times New Roman" w:cs="Times New Roman"/>
          <w:color w:val="000000"/>
        </w:rPr>
        <w:t xml:space="preserve"> and their respective </w:t>
      </w:r>
      <w:r>
        <w:rPr>
          <w:rFonts w:ascii="Times New Roman" w:eastAsia="Times New Roman" w:hAnsi="Times New Roman" w:cs="Times New Roman"/>
          <w:color w:val="000000"/>
        </w:rPr>
        <w:t>date</w:t>
      </w:r>
      <w:r w:rsidRPr="00990564">
        <w:rPr>
          <w:rFonts w:ascii="Times New Roman" w:eastAsia="Times New Roman" w:hAnsi="Times New Roman" w:cs="Times New Roman"/>
          <w:color w:val="000000"/>
        </w:rPr>
        <w:t>.</w:t>
      </w:r>
    </w:p>
    <w:p w14:paraId="61B6B4C0" w14:textId="77777777" w:rsidR="003A04EF" w:rsidRDefault="003A04EF" w:rsidP="003A04EF">
      <w:pPr>
        <w:pBdr>
          <w:top w:val="nil"/>
          <w:left w:val="nil"/>
          <w:bottom w:val="nil"/>
          <w:right w:val="nil"/>
          <w:between w:val="nil"/>
        </w:pBdr>
        <w:spacing w:afterLines="100" w:after="240"/>
        <w:ind w:left="357"/>
        <w:jc w:val="both"/>
        <w:rPr>
          <w:rFonts w:ascii="Times New Roman" w:hAnsi="Times New Roman" w:cs="Times New Roman"/>
          <w:color w:val="000000"/>
        </w:rPr>
      </w:pPr>
    </w:p>
    <w:p w14:paraId="1989679F" w14:textId="2B1FCED9" w:rsidR="003A04EF" w:rsidRDefault="009E76F0" w:rsidP="003A04EF">
      <w:pPr>
        <w:pBdr>
          <w:top w:val="nil"/>
          <w:left w:val="nil"/>
          <w:bottom w:val="nil"/>
          <w:right w:val="nil"/>
          <w:between w:val="nil"/>
        </w:pBdr>
        <w:ind w:firstLine="357"/>
        <w:jc w:val="both"/>
        <w:rPr>
          <w:rFonts w:ascii="Times New Roman" w:hAnsi="Times New Roman" w:cs="Times New Roman"/>
          <w:b/>
          <w:bCs/>
          <w:color w:val="000000"/>
        </w:rPr>
      </w:pPr>
      <w:r w:rsidRPr="009E76F0">
        <w:rPr>
          <w:rFonts w:ascii="Times New Roman" w:hAnsi="Times New Roman" w:cs="Times New Roman"/>
          <w:b/>
          <w:bCs/>
          <w:color w:val="000000"/>
        </w:rPr>
        <w:t xml:space="preserve">Question </w:t>
      </w:r>
      <w:r w:rsidR="003A04EF">
        <w:rPr>
          <w:rFonts w:ascii="Times New Roman" w:hAnsi="Times New Roman" w:cs="Times New Roman"/>
          <w:b/>
          <w:bCs/>
          <w:color w:val="000000"/>
        </w:rPr>
        <w:t>1</w:t>
      </w:r>
      <w:r w:rsidRPr="009E76F0">
        <w:rPr>
          <w:rFonts w:ascii="Times New Roman" w:hAnsi="Times New Roman" w:cs="Times New Roman"/>
          <w:b/>
          <w:bCs/>
          <w:color w:val="000000"/>
        </w:rPr>
        <w:t xml:space="preserve">: </w:t>
      </w:r>
      <w:r w:rsidR="003A04EF">
        <w:rPr>
          <w:rFonts w:ascii="Times New Roman" w:hAnsi="Times New Roman" w:cs="Times New Roman"/>
          <w:b/>
          <w:bCs/>
          <w:color w:val="000000"/>
        </w:rPr>
        <w:t>D</w:t>
      </w:r>
      <w:r w:rsidRPr="009E76F0">
        <w:rPr>
          <w:rFonts w:ascii="Times New Roman" w:hAnsi="Times New Roman" w:cs="Times New Roman"/>
          <w:b/>
          <w:bCs/>
          <w:color w:val="000000"/>
        </w:rPr>
        <w:t xml:space="preserve">ata </w:t>
      </w:r>
      <w:r w:rsidR="003A04EF">
        <w:rPr>
          <w:rFonts w:ascii="Times New Roman" w:hAnsi="Times New Roman" w:cs="Times New Roman"/>
          <w:b/>
          <w:bCs/>
          <w:color w:val="000000"/>
        </w:rPr>
        <w:t>Import</w:t>
      </w:r>
      <w:r w:rsidR="00093CA3">
        <w:rPr>
          <w:rFonts w:ascii="Times New Roman" w:hAnsi="Times New Roman" w:cs="Times New Roman"/>
          <w:b/>
          <w:bCs/>
          <w:color w:val="000000"/>
        </w:rPr>
        <w:t xml:space="preserve"> (6 points)</w:t>
      </w:r>
    </w:p>
    <w:p w14:paraId="62704FEF" w14:textId="124BF948" w:rsidR="003A04EF" w:rsidRDefault="003A04EF" w:rsidP="003A04EF">
      <w:pPr>
        <w:pBdr>
          <w:top w:val="nil"/>
          <w:left w:val="nil"/>
          <w:bottom w:val="nil"/>
          <w:right w:val="nil"/>
          <w:between w:val="nil"/>
        </w:pBdr>
        <w:ind w:firstLine="357"/>
        <w:jc w:val="both"/>
        <w:rPr>
          <w:rFonts w:ascii="Times New Roman" w:hAnsi="Times New Roman" w:cs="Times New Roman"/>
          <w:b/>
          <w:bCs/>
          <w:color w:val="000000"/>
          <w:sz w:val="10"/>
          <w:szCs w:val="10"/>
        </w:rPr>
      </w:pPr>
    </w:p>
    <w:p w14:paraId="07A6EE5D" w14:textId="66AF9EEC" w:rsidR="003A04EF" w:rsidRDefault="003A04EF" w:rsidP="003A04EF">
      <w:pPr>
        <w:pBdr>
          <w:top w:val="nil"/>
          <w:left w:val="nil"/>
          <w:bottom w:val="nil"/>
          <w:right w:val="nil"/>
          <w:between w:val="nil"/>
        </w:pBdr>
        <w:ind w:firstLine="357"/>
        <w:jc w:val="both"/>
        <w:rPr>
          <w:rFonts w:ascii="Times New Roman" w:hAnsi="Times New Roman" w:cs="Times New Roman"/>
          <w:color w:val="000000"/>
        </w:rPr>
      </w:pPr>
      <w:r w:rsidRPr="00990564">
        <w:rPr>
          <w:rFonts w:ascii="Times New Roman" w:hAnsi="Times New Roman" w:cs="Times New Roman"/>
          <w:color w:val="000000"/>
        </w:rPr>
        <w:t xml:space="preserve">Use Pandas to import the climate change dataset into a </w:t>
      </w:r>
      <w:proofErr w:type="spellStart"/>
      <w:r w:rsidRPr="00990564">
        <w:rPr>
          <w:rFonts w:ascii="Times New Roman" w:hAnsi="Times New Roman" w:cs="Times New Roman"/>
          <w:color w:val="000000"/>
        </w:rPr>
        <w:t>DataFrame</w:t>
      </w:r>
      <w:proofErr w:type="spellEnd"/>
      <w:r>
        <w:rPr>
          <w:rFonts w:ascii="Times New Roman" w:hAnsi="Times New Roman" w:cs="Times New Roman"/>
          <w:color w:val="000000"/>
        </w:rPr>
        <w:t xml:space="preserve"> and show the result.</w:t>
      </w:r>
    </w:p>
    <w:p w14:paraId="7A70A750" w14:textId="77777777" w:rsidR="003A04EF" w:rsidRPr="003A04EF" w:rsidRDefault="003A04EF" w:rsidP="003A04EF">
      <w:pPr>
        <w:pBdr>
          <w:top w:val="nil"/>
          <w:left w:val="nil"/>
          <w:bottom w:val="nil"/>
          <w:right w:val="nil"/>
          <w:between w:val="nil"/>
        </w:pBdr>
        <w:ind w:firstLine="357"/>
        <w:jc w:val="both"/>
        <w:rPr>
          <w:rFonts w:ascii="Times New Roman" w:hAnsi="Times New Roman" w:cs="Times New Roman"/>
          <w:b/>
          <w:bCs/>
          <w:color w:val="000000"/>
        </w:rPr>
      </w:pPr>
    </w:p>
    <w:p w14:paraId="4235F225" w14:textId="48F517C0" w:rsidR="003A04EF" w:rsidRDefault="003A04EF" w:rsidP="003A04EF">
      <w:pPr>
        <w:pBdr>
          <w:top w:val="nil"/>
          <w:left w:val="nil"/>
          <w:bottom w:val="nil"/>
          <w:right w:val="nil"/>
          <w:between w:val="nil"/>
        </w:pBdr>
        <w:ind w:firstLine="357"/>
        <w:jc w:val="both"/>
        <w:rPr>
          <w:rFonts w:ascii="Times New Roman" w:hAnsi="Times New Roman" w:cs="Times New Roman"/>
          <w:b/>
          <w:bCs/>
          <w:color w:val="000000"/>
        </w:rPr>
      </w:pPr>
      <w:r w:rsidRPr="009E76F0">
        <w:rPr>
          <w:rFonts w:ascii="Times New Roman" w:hAnsi="Times New Roman" w:cs="Times New Roman"/>
          <w:b/>
          <w:bCs/>
          <w:color w:val="000000"/>
        </w:rPr>
        <w:t xml:space="preserve">Question </w:t>
      </w:r>
      <w:r>
        <w:rPr>
          <w:rFonts w:ascii="Times New Roman" w:hAnsi="Times New Roman" w:cs="Times New Roman"/>
          <w:b/>
          <w:bCs/>
          <w:color w:val="000000"/>
        </w:rPr>
        <w:t>2</w:t>
      </w:r>
      <w:r w:rsidRPr="009E76F0">
        <w:rPr>
          <w:rFonts w:ascii="Times New Roman" w:hAnsi="Times New Roman" w:cs="Times New Roman"/>
          <w:b/>
          <w:bCs/>
          <w:color w:val="000000"/>
        </w:rPr>
        <w:t xml:space="preserve">: </w:t>
      </w:r>
      <w:r>
        <w:rPr>
          <w:rFonts w:ascii="Times New Roman" w:hAnsi="Times New Roman" w:cs="Times New Roman"/>
          <w:b/>
          <w:bCs/>
          <w:color w:val="000000"/>
        </w:rPr>
        <w:t>D</w:t>
      </w:r>
      <w:r w:rsidRPr="009E76F0">
        <w:rPr>
          <w:rFonts w:ascii="Times New Roman" w:hAnsi="Times New Roman" w:cs="Times New Roman"/>
          <w:b/>
          <w:bCs/>
          <w:color w:val="000000"/>
        </w:rPr>
        <w:t xml:space="preserve">ata </w:t>
      </w:r>
      <w:r w:rsidR="000D70EA">
        <w:rPr>
          <w:rFonts w:ascii="Times New Roman" w:hAnsi="Times New Roman" w:cs="Times New Roman"/>
          <w:b/>
          <w:bCs/>
          <w:color w:val="000000"/>
        </w:rPr>
        <w:t>C</w:t>
      </w:r>
      <w:r w:rsidRPr="009E76F0">
        <w:rPr>
          <w:rFonts w:ascii="Times New Roman" w:hAnsi="Times New Roman" w:cs="Times New Roman"/>
          <w:b/>
          <w:bCs/>
          <w:color w:val="000000"/>
        </w:rPr>
        <w:t>leaning</w:t>
      </w:r>
      <w:r w:rsidR="00093CA3">
        <w:rPr>
          <w:rFonts w:ascii="Times New Roman" w:hAnsi="Times New Roman" w:cs="Times New Roman"/>
          <w:b/>
          <w:bCs/>
          <w:color w:val="000000"/>
        </w:rPr>
        <w:t xml:space="preserve"> (12 points, 12 points)</w:t>
      </w:r>
    </w:p>
    <w:p w14:paraId="78C8962B" w14:textId="77777777" w:rsidR="003A04EF" w:rsidRPr="003A04EF" w:rsidRDefault="003A04EF" w:rsidP="003A04EF">
      <w:pPr>
        <w:pBdr>
          <w:top w:val="nil"/>
          <w:left w:val="nil"/>
          <w:bottom w:val="nil"/>
          <w:right w:val="nil"/>
          <w:between w:val="nil"/>
        </w:pBdr>
        <w:ind w:firstLine="357"/>
        <w:jc w:val="both"/>
        <w:rPr>
          <w:rFonts w:ascii="Times New Roman" w:hAnsi="Times New Roman" w:cs="Times New Roman"/>
          <w:b/>
          <w:bCs/>
          <w:color w:val="000000"/>
          <w:sz w:val="10"/>
          <w:szCs w:val="10"/>
        </w:rPr>
      </w:pPr>
    </w:p>
    <w:p w14:paraId="4517617C" w14:textId="0CA0C712" w:rsidR="007953F8" w:rsidRDefault="009E76F0" w:rsidP="003A04EF">
      <w:pPr>
        <w:pBdr>
          <w:top w:val="nil"/>
          <w:left w:val="nil"/>
          <w:bottom w:val="nil"/>
          <w:right w:val="nil"/>
          <w:between w:val="nil"/>
        </w:pBdr>
        <w:ind w:left="357"/>
        <w:jc w:val="both"/>
        <w:rPr>
          <w:rFonts w:ascii="Times New Roman" w:hAnsi="Times New Roman" w:cs="Times New Roman"/>
          <w:color w:val="000000"/>
        </w:rPr>
      </w:pPr>
      <w:r w:rsidRPr="009E76F0">
        <w:rPr>
          <w:rFonts w:ascii="Times New Roman" w:hAnsi="Times New Roman" w:cs="Times New Roman"/>
          <w:color w:val="000000"/>
        </w:rPr>
        <w:lastRenderedPageBreak/>
        <w:t xml:space="preserve">The first step </w:t>
      </w:r>
      <w:r w:rsidR="003A04EF">
        <w:rPr>
          <w:rFonts w:ascii="Times New Roman" w:hAnsi="Times New Roman" w:cs="Times New Roman"/>
          <w:color w:val="000000"/>
        </w:rPr>
        <w:t>i</w:t>
      </w:r>
      <w:r w:rsidR="003A04EF" w:rsidRPr="003A04EF">
        <w:rPr>
          <w:rFonts w:ascii="Times New Roman" w:hAnsi="Times New Roman" w:cs="Times New Roman"/>
          <w:color w:val="000000"/>
        </w:rPr>
        <w:t xml:space="preserve">n examining any dataset involves the preparation and refinement of the data. Various forms of irregularities can occur during the data collection or curation process, and it is essential to rectify these issues before conducting any analysis. </w:t>
      </w:r>
    </w:p>
    <w:p w14:paraId="5F1A602E" w14:textId="77777777" w:rsidR="003A04EF" w:rsidRPr="003A04EF" w:rsidRDefault="003A04EF" w:rsidP="003A04EF">
      <w:pPr>
        <w:pBdr>
          <w:top w:val="nil"/>
          <w:left w:val="nil"/>
          <w:bottom w:val="nil"/>
          <w:right w:val="nil"/>
          <w:between w:val="nil"/>
        </w:pBdr>
        <w:ind w:left="357"/>
        <w:jc w:val="both"/>
        <w:rPr>
          <w:rFonts w:ascii="Times New Roman" w:hAnsi="Times New Roman" w:cs="Times New Roman"/>
          <w:color w:val="000000"/>
          <w:sz w:val="10"/>
          <w:szCs w:val="10"/>
        </w:rPr>
      </w:pPr>
    </w:p>
    <w:p w14:paraId="19F453EF" w14:textId="4C3574FA" w:rsidR="003A04EF" w:rsidRDefault="003A04EF" w:rsidP="003A04EF">
      <w:pPr>
        <w:pStyle w:val="a9"/>
        <w:numPr>
          <w:ilvl w:val="1"/>
          <w:numId w:val="15"/>
        </w:numPr>
        <w:pBdr>
          <w:top w:val="nil"/>
          <w:left w:val="nil"/>
          <w:bottom w:val="nil"/>
          <w:right w:val="nil"/>
          <w:between w:val="nil"/>
        </w:pBdr>
        <w:ind w:leftChars="0"/>
        <w:jc w:val="both"/>
        <w:rPr>
          <w:rFonts w:ascii="Times New Roman" w:hAnsi="Times New Roman" w:cs="Times New Roman"/>
          <w:color w:val="000000"/>
        </w:rPr>
      </w:pPr>
      <w:r w:rsidRPr="003A04EF">
        <w:rPr>
          <w:rFonts w:ascii="Times New Roman" w:hAnsi="Times New Roman" w:cs="Times New Roman"/>
          <w:color w:val="000000"/>
        </w:rPr>
        <w:t>Some country names include additional affiliations, such as "United States (US)"</w:t>
      </w:r>
      <w:r>
        <w:rPr>
          <w:rFonts w:ascii="Times New Roman" w:hAnsi="Times New Roman" w:cs="Times New Roman"/>
          <w:color w:val="000000"/>
        </w:rPr>
        <w:t>.</w:t>
      </w:r>
      <w:r w:rsidRPr="003A04EF">
        <w:rPr>
          <w:rFonts w:ascii="Times New Roman" w:hAnsi="Times New Roman" w:cs="Times New Roman"/>
          <w:color w:val="000000"/>
        </w:rPr>
        <w:t xml:space="preserve"> </w:t>
      </w:r>
      <w:r w:rsidR="007953F8" w:rsidRPr="003A04EF">
        <w:rPr>
          <w:rFonts w:ascii="Times New Roman" w:hAnsi="Times New Roman" w:cs="Times New Roman"/>
          <w:color w:val="000000"/>
        </w:rPr>
        <w:t xml:space="preserve">Create the function </w:t>
      </w:r>
      <w:proofErr w:type="spellStart"/>
      <w:r w:rsidR="007953F8" w:rsidRPr="003A04EF">
        <w:rPr>
          <w:rFonts w:ascii="Times New Roman" w:hAnsi="Times New Roman" w:cs="Times New Roman"/>
          <w:b/>
          <w:bCs/>
          <w:i/>
          <w:iCs/>
          <w:color w:val="000000"/>
        </w:rPr>
        <w:t>preprocess_data</w:t>
      </w:r>
      <w:proofErr w:type="spellEnd"/>
      <w:r w:rsidR="007953F8" w:rsidRPr="007953F8">
        <w:rPr>
          <w:rFonts w:ascii="Times New Roman" w:hAnsi="Times New Roman" w:cs="Times New Roman"/>
          <w:color w:val="000000"/>
        </w:rPr>
        <w:t xml:space="preserve"> </w:t>
      </w:r>
      <w:r w:rsidR="007953F8">
        <w:rPr>
          <w:rFonts w:ascii="Times New Roman" w:hAnsi="Times New Roman" w:cs="Times New Roman"/>
          <w:color w:val="000000"/>
        </w:rPr>
        <w:t>t</w:t>
      </w:r>
      <w:r w:rsidRPr="003A04EF">
        <w:rPr>
          <w:rFonts w:ascii="Times New Roman" w:hAnsi="Times New Roman" w:cs="Times New Roman"/>
          <w:color w:val="000000"/>
        </w:rPr>
        <w:t>o simplify these names, we should</w:t>
      </w:r>
      <w:r>
        <w:rPr>
          <w:rFonts w:ascii="Times New Roman" w:hAnsi="Times New Roman" w:cs="Times New Roman"/>
          <w:color w:val="000000"/>
        </w:rPr>
        <w:t xml:space="preserve"> </w:t>
      </w:r>
      <w:r w:rsidRPr="003A04EF">
        <w:rPr>
          <w:rFonts w:ascii="Times New Roman" w:hAnsi="Times New Roman" w:cs="Times New Roman"/>
          <w:color w:val="000000"/>
        </w:rPr>
        <w:t>discard any additional affiliations. In a broader sense, any country name in the format "name1 (name2)" should be replaced with just "name1"</w:t>
      </w:r>
      <w:r>
        <w:rPr>
          <w:rFonts w:ascii="Times New Roman" w:hAnsi="Times New Roman" w:cs="Times New Roman"/>
          <w:color w:val="000000"/>
        </w:rPr>
        <w:t>.</w:t>
      </w:r>
    </w:p>
    <w:p w14:paraId="277B71D7" w14:textId="77777777" w:rsidR="003A04EF" w:rsidRPr="003A04EF" w:rsidRDefault="003A04EF" w:rsidP="003A04EF">
      <w:pPr>
        <w:pStyle w:val="a9"/>
        <w:pBdr>
          <w:top w:val="nil"/>
          <w:left w:val="nil"/>
          <w:bottom w:val="nil"/>
          <w:right w:val="nil"/>
          <w:between w:val="nil"/>
        </w:pBdr>
        <w:ind w:leftChars="0" w:left="960"/>
        <w:jc w:val="both"/>
        <w:rPr>
          <w:rFonts w:ascii="Times New Roman" w:hAnsi="Times New Roman" w:cs="Times New Roman"/>
          <w:color w:val="000000"/>
          <w:sz w:val="10"/>
          <w:szCs w:val="10"/>
        </w:rPr>
      </w:pPr>
    </w:p>
    <w:p w14:paraId="0424A2A2" w14:textId="6B44CEA9" w:rsidR="000D70EA" w:rsidRDefault="007953F8" w:rsidP="003A04EF">
      <w:pPr>
        <w:pStyle w:val="a9"/>
        <w:numPr>
          <w:ilvl w:val="1"/>
          <w:numId w:val="15"/>
        </w:numPr>
        <w:pBdr>
          <w:top w:val="nil"/>
          <w:left w:val="nil"/>
          <w:bottom w:val="nil"/>
          <w:right w:val="nil"/>
          <w:between w:val="nil"/>
        </w:pBdr>
        <w:ind w:leftChars="0"/>
        <w:jc w:val="both"/>
        <w:rPr>
          <w:rFonts w:ascii="Times New Roman" w:hAnsi="Times New Roman" w:cs="Times New Roman"/>
          <w:color w:val="000000"/>
        </w:rPr>
      </w:pPr>
      <w:r w:rsidRPr="003A04EF">
        <w:rPr>
          <w:rFonts w:ascii="Times New Roman" w:hAnsi="Times New Roman" w:cs="Times New Roman"/>
          <w:color w:val="000000"/>
        </w:rPr>
        <w:t xml:space="preserve">Create the function </w:t>
      </w:r>
      <w:proofErr w:type="spellStart"/>
      <w:r w:rsidR="00791FA4" w:rsidRPr="007953F8">
        <w:rPr>
          <w:rFonts w:ascii="Times New Roman" w:hAnsi="Times New Roman" w:cs="Times New Roman"/>
          <w:b/>
          <w:bCs/>
          <w:i/>
          <w:iCs/>
          <w:color w:val="000000"/>
        </w:rPr>
        <w:t>drop_missing_values</w:t>
      </w:r>
      <w:proofErr w:type="spellEnd"/>
      <w:r w:rsidRPr="007953F8">
        <w:rPr>
          <w:rFonts w:ascii="Times New Roman" w:hAnsi="Times New Roman" w:cs="Times New Roman"/>
          <w:color w:val="000000"/>
        </w:rPr>
        <w:t xml:space="preserve"> </w:t>
      </w:r>
      <w:r w:rsidR="00791FA4">
        <w:rPr>
          <w:rFonts w:ascii="Times New Roman" w:hAnsi="Times New Roman" w:cs="Times New Roman"/>
          <w:color w:val="000000"/>
        </w:rPr>
        <w:t>to e</w:t>
      </w:r>
      <w:r w:rsidR="003A04EF" w:rsidRPr="003A04EF">
        <w:rPr>
          <w:rFonts w:ascii="Times New Roman" w:hAnsi="Times New Roman" w:cs="Times New Roman"/>
          <w:color w:val="000000"/>
        </w:rPr>
        <w:t xml:space="preserve">liminate </w:t>
      </w:r>
      <w:r w:rsidR="00791FA4" w:rsidRPr="00791FA4">
        <w:rPr>
          <w:rFonts w:ascii="Times New Roman" w:hAnsi="Times New Roman" w:cs="Times New Roman"/>
          <w:color w:val="000000"/>
        </w:rPr>
        <w:t>rows in our datasets that have missing values. Missing data can cause issues when we're analyzing the data, and the easiest way to deal with this is to delete rows that have any missing values</w:t>
      </w:r>
      <w:r w:rsidR="00791FA4">
        <w:rPr>
          <w:rFonts w:ascii="Times New Roman" w:hAnsi="Times New Roman" w:cs="Times New Roman"/>
          <w:color w:val="000000"/>
        </w:rPr>
        <w:t>.</w:t>
      </w:r>
    </w:p>
    <w:p w14:paraId="25810AD6" w14:textId="77777777" w:rsidR="003D0586" w:rsidRPr="003D0586" w:rsidRDefault="003D0586" w:rsidP="003D0586">
      <w:pPr>
        <w:pStyle w:val="a9"/>
        <w:pBdr>
          <w:top w:val="nil"/>
          <w:left w:val="nil"/>
          <w:bottom w:val="nil"/>
          <w:right w:val="nil"/>
          <w:between w:val="nil"/>
        </w:pBdr>
        <w:ind w:leftChars="0" w:left="960"/>
        <w:jc w:val="both"/>
        <w:rPr>
          <w:rFonts w:ascii="Times New Roman" w:hAnsi="Times New Roman" w:cs="Times New Roman"/>
          <w:color w:val="000000"/>
        </w:rPr>
      </w:pPr>
    </w:p>
    <w:p w14:paraId="1AE0F3D8" w14:textId="3C312A8D" w:rsidR="003D0586" w:rsidRPr="003D0586" w:rsidRDefault="003D0586" w:rsidP="003D0586">
      <w:pPr>
        <w:pBdr>
          <w:top w:val="nil"/>
          <w:left w:val="nil"/>
          <w:bottom w:val="nil"/>
          <w:right w:val="nil"/>
          <w:between w:val="nil"/>
        </w:pBdr>
        <w:ind w:firstLine="357"/>
        <w:jc w:val="both"/>
        <w:rPr>
          <w:rFonts w:ascii="Times New Roman" w:hAnsi="Times New Roman" w:cs="Times New Roman"/>
          <w:b/>
          <w:bCs/>
          <w:color w:val="000000"/>
        </w:rPr>
      </w:pPr>
      <w:r w:rsidRPr="009E76F0">
        <w:rPr>
          <w:rFonts w:ascii="Times New Roman" w:hAnsi="Times New Roman" w:cs="Times New Roman"/>
          <w:b/>
          <w:bCs/>
          <w:color w:val="000000"/>
        </w:rPr>
        <w:t xml:space="preserve">Question </w:t>
      </w:r>
      <w:r>
        <w:rPr>
          <w:rFonts w:ascii="Times New Roman" w:hAnsi="Times New Roman" w:cs="Times New Roman"/>
          <w:b/>
          <w:bCs/>
          <w:color w:val="000000"/>
        </w:rPr>
        <w:t>3</w:t>
      </w:r>
      <w:r w:rsidRPr="009E76F0">
        <w:rPr>
          <w:rFonts w:ascii="Times New Roman" w:hAnsi="Times New Roman" w:cs="Times New Roman"/>
          <w:b/>
          <w:bCs/>
          <w:color w:val="000000"/>
        </w:rPr>
        <w:t xml:space="preserve">: </w:t>
      </w:r>
      <w:r>
        <w:rPr>
          <w:rFonts w:ascii="Times New Roman" w:hAnsi="Times New Roman" w:cs="Times New Roman"/>
          <w:b/>
          <w:bCs/>
          <w:color w:val="000000"/>
        </w:rPr>
        <w:t>D</w:t>
      </w:r>
      <w:r w:rsidRPr="009E76F0">
        <w:rPr>
          <w:rFonts w:ascii="Times New Roman" w:hAnsi="Times New Roman" w:cs="Times New Roman"/>
          <w:b/>
          <w:bCs/>
          <w:color w:val="000000"/>
        </w:rPr>
        <w:t xml:space="preserve">ata </w:t>
      </w:r>
      <w:r>
        <w:rPr>
          <w:rFonts w:ascii="Times New Roman" w:hAnsi="Times New Roman" w:cs="Times New Roman"/>
          <w:b/>
          <w:bCs/>
          <w:color w:val="000000"/>
        </w:rPr>
        <w:t>Analysis</w:t>
      </w:r>
      <w:r w:rsidR="00093CA3">
        <w:rPr>
          <w:rFonts w:ascii="Times New Roman" w:hAnsi="Times New Roman" w:cs="Times New Roman"/>
          <w:b/>
          <w:bCs/>
          <w:color w:val="000000"/>
        </w:rPr>
        <w:t xml:space="preserve"> (12 points)</w:t>
      </w:r>
    </w:p>
    <w:p w14:paraId="67826DEC" w14:textId="77777777" w:rsidR="00093CA3" w:rsidRPr="00093CA3" w:rsidRDefault="00093CA3" w:rsidP="003D0586">
      <w:pPr>
        <w:pBdr>
          <w:top w:val="nil"/>
          <w:left w:val="nil"/>
          <w:bottom w:val="nil"/>
          <w:right w:val="nil"/>
          <w:between w:val="nil"/>
        </w:pBdr>
        <w:ind w:firstLine="357"/>
        <w:jc w:val="both"/>
        <w:rPr>
          <w:rFonts w:ascii="Times New Roman" w:hAnsi="Times New Roman" w:cs="Times New Roman"/>
          <w:color w:val="000000"/>
          <w:sz w:val="10"/>
          <w:szCs w:val="10"/>
        </w:rPr>
      </w:pPr>
    </w:p>
    <w:p w14:paraId="2827360D" w14:textId="3373409C" w:rsidR="003D0586" w:rsidRDefault="003D0586" w:rsidP="003D0586">
      <w:pPr>
        <w:pBdr>
          <w:top w:val="nil"/>
          <w:left w:val="nil"/>
          <w:bottom w:val="nil"/>
          <w:right w:val="nil"/>
          <w:between w:val="nil"/>
        </w:pBdr>
        <w:ind w:firstLine="357"/>
        <w:jc w:val="both"/>
        <w:rPr>
          <w:rFonts w:ascii="Times New Roman" w:hAnsi="Times New Roman" w:cs="Times New Roman"/>
          <w:color w:val="000000"/>
        </w:rPr>
      </w:pPr>
      <w:r>
        <w:rPr>
          <w:rFonts w:ascii="Times New Roman" w:hAnsi="Times New Roman" w:cs="Times New Roman"/>
          <w:color w:val="000000"/>
        </w:rPr>
        <w:t>W</w:t>
      </w:r>
      <w:r w:rsidRPr="003D0586">
        <w:rPr>
          <w:rFonts w:ascii="Times New Roman" w:hAnsi="Times New Roman" w:cs="Times New Roman"/>
          <w:color w:val="000000"/>
        </w:rPr>
        <w:t xml:space="preserve">e can get an overview of our dataset by examining summary statistics. To do this, we will use </w:t>
      </w:r>
    </w:p>
    <w:p w14:paraId="62360D3A" w14:textId="77777777" w:rsidR="003D0586" w:rsidRDefault="003D0586" w:rsidP="003D0586">
      <w:pPr>
        <w:pBdr>
          <w:top w:val="nil"/>
          <w:left w:val="nil"/>
          <w:bottom w:val="nil"/>
          <w:right w:val="nil"/>
          <w:between w:val="nil"/>
        </w:pBdr>
        <w:ind w:firstLine="357"/>
        <w:jc w:val="both"/>
        <w:rPr>
          <w:rFonts w:ascii="Times New Roman" w:hAnsi="Times New Roman" w:cs="Times New Roman"/>
          <w:color w:val="000000"/>
        </w:rPr>
      </w:pPr>
      <w:r w:rsidRPr="003D0586">
        <w:rPr>
          <w:rFonts w:ascii="Times New Roman" w:hAnsi="Times New Roman" w:cs="Times New Roman"/>
          <w:color w:val="000000"/>
        </w:rPr>
        <w:t xml:space="preserve">Pandas to load the climate change dataset into a </w:t>
      </w:r>
      <w:proofErr w:type="spellStart"/>
      <w:r w:rsidRPr="003D0586">
        <w:rPr>
          <w:rFonts w:ascii="Times New Roman" w:hAnsi="Times New Roman" w:cs="Times New Roman"/>
          <w:color w:val="000000"/>
        </w:rPr>
        <w:t>DataFrame</w:t>
      </w:r>
      <w:proofErr w:type="spellEnd"/>
      <w:r w:rsidRPr="003D0586">
        <w:rPr>
          <w:rFonts w:ascii="Times New Roman" w:hAnsi="Times New Roman" w:cs="Times New Roman"/>
          <w:color w:val="000000"/>
        </w:rPr>
        <w:t xml:space="preserve"> and then display key statistics such as </w:t>
      </w:r>
    </w:p>
    <w:p w14:paraId="60DAAD04" w14:textId="77777777" w:rsidR="003D0586" w:rsidRDefault="003D0586" w:rsidP="003D0586">
      <w:pPr>
        <w:pBdr>
          <w:top w:val="nil"/>
          <w:left w:val="nil"/>
          <w:bottom w:val="nil"/>
          <w:right w:val="nil"/>
          <w:between w:val="nil"/>
        </w:pBdr>
        <w:ind w:firstLine="357"/>
        <w:jc w:val="both"/>
        <w:rPr>
          <w:rFonts w:ascii="Times New Roman" w:hAnsi="Times New Roman" w:cs="Times New Roman"/>
          <w:color w:val="000000"/>
        </w:rPr>
      </w:pPr>
      <w:r w:rsidRPr="003D0586">
        <w:rPr>
          <w:rFonts w:ascii="Times New Roman" w:hAnsi="Times New Roman" w:cs="Times New Roman"/>
          <w:color w:val="000000"/>
        </w:rPr>
        <w:t>the minimum value, maximum value, average (mean), and standard deviation of the</w:t>
      </w:r>
    </w:p>
    <w:p w14:paraId="5009B5D2" w14:textId="0AF786CF" w:rsidR="003D0586" w:rsidRDefault="003D0586" w:rsidP="003D0586">
      <w:pPr>
        <w:pBdr>
          <w:top w:val="nil"/>
          <w:left w:val="nil"/>
          <w:bottom w:val="nil"/>
          <w:right w:val="nil"/>
          <w:between w:val="nil"/>
        </w:pBdr>
        <w:ind w:firstLine="357"/>
        <w:jc w:val="both"/>
        <w:rPr>
          <w:rFonts w:ascii="Times New Roman" w:hAnsi="Times New Roman" w:cs="Times New Roman"/>
          <w:color w:val="000000"/>
        </w:rPr>
      </w:pPr>
      <w:r w:rsidRPr="003D0586">
        <w:rPr>
          <w:rFonts w:ascii="Times New Roman" w:hAnsi="Times New Roman" w:cs="Times New Roman"/>
          <w:color w:val="000000"/>
        </w:rPr>
        <w:t xml:space="preserve"> "</w:t>
      </w:r>
      <w:proofErr w:type="spellStart"/>
      <w:r w:rsidRPr="003D0586">
        <w:rPr>
          <w:rFonts w:ascii="Times New Roman" w:hAnsi="Times New Roman" w:cs="Times New Roman"/>
          <w:color w:val="000000"/>
        </w:rPr>
        <w:t>AverageTemperature</w:t>
      </w:r>
      <w:proofErr w:type="spellEnd"/>
      <w:r w:rsidRPr="003D0586">
        <w:rPr>
          <w:rFonts w:ascii="Times New Roman" w:hAnsi="Times New Roman" w:cs="Times New Roman"/>
          <w:color w:val="000000"/>
        </w:rPr>
        <w:t>" column.</w:t>
      </w:r>
    </w:p>
    <w:p w14:paraId="5DF033F9" w14:textId="77777777" w:rsidR="003D0586" w:rsidRPr="003D0586" w:rsidRDefault="003D0586" w:rsidP="003D0586">
      <w:pPr>
        <w:pBdr>
          <w:top w:val="nil"/>
          <w:left w:val="nil"/>
          <w:bottom w:val="nil"/>
          <w:right w:val="nil"/>
          <w:between w:val="nil"/>
        </w:pBdr>
        <w:ind w:firstLine="357"/>
        <w:jc w:val="both"/>
        <w:rPr>
          <w:rFonts w:ascii="Times New Roman" w:hAnsi="Times New Roman" w:cs="Times New Roman"/>
          <w:color w:val="000000"/>
        </w:rPr>
      </w:pPr>
    </w:p>
    <w:p w14:paraId="667DA580" w14:textId="62EA94C1" w:rsidR="00791FA4" w:rsidRPr="00791FA4" w:rsidRDefault="000D70EA" w:rsidP="007953F8">
      <w:pPr>
        <w:pBdr>
          <w:top w:val="nil"/>
          <w:left w:val="nil"/>
          <w:bottom w:val="nil"/>
          <w:right w:val="nil"/>
          <w:between w:val="nil"/>
        </w:pBdr>
        <w:ind w:firstLine="357"/>
        <w:jc w:val="both"/>
        <w:rPr>
          <w:rFonts w:ascii="Times New Roman" w:hAnsi="Times New Roman" w:cs="Times New Roman"/>
          <w:b/>
          <w:bCs/>
          <w:color w:val="000000"/>
        </w:rPr>
      </w:pPr>
      <w:r w:rsidRPr="009E76F0">
        <w:rPr>
          <w:rFonts w:ascii="Times New Roman" w:hAnsi="Times New Roman" w:cs="Times New Roman"/>
          <w:b/>
          <w:bCs/>
          <w:color w:val="000000"/>
        </w:rPr>
        <w:t xml:space="preserve">Question </w:t>
      </w:r>
      <w:r w:rsidR="003D0586">
        <w:rPr>
          <w:rFonts w:ascii="Times New Roman" w:hAnsi="Times New Roman" w:cs="Times New Roman"/>
          <w:b/>
          <w:bCs/>
          <w:color w:val="000000"/>
        </w:rPr>
        <w:t>4</w:t>
      </w:r>
      <w:r w:rsidRPr="009E76F0">
        <w:rPr>
          <w:rFonts w:ascii="Times New Roman" w:hAnsi="Times New Roman" w:cs="Times New Roman"/>
          <w:b/>
          <w:bCs/>
          <w:color w:val="000000"/>
        </w:rPr>
        <w:t xml:space="preserve">: </w:t>
      </w:r>
      <w:r w:rsidR="009034C3">
        <w:rPr>
          <w:rFonts w:ascii="Times New Roman" w:hAnsi="Times New Roman" w:cs="Times New Roman"/>
          <w:b/>
          <w:bCs/>
          <w:color w:val="000000"/>
        </w:rPr>
        <w:t>Outlier</w:t>
      </w:r>
      <w:r w:rsidR="00791FA4" w:rsidRPr="009E76F0">
        <w:rPr>
          <w:rFonts w:ascii="Times New Roman" w:hAnsi="Times New Roman" w:cs="Times New Roman"/>
          <w:b/>
          <w:bCs/>
          <w:color w:val="000000"/>
        </w:rPr>
        <w:t xml:space="preserve"> </w:t>
      </w:r>
      <w:r w:rsidR="009034C3">
        <w:rPr>
          <w:rFonts w:ascii="Times New Roman" w:hAnsi="Times New Roman" w:cs="Times New Roman"/>
          <w:b/>
          <w:bCs/>
          <w:color w:val="000000"/>
        </w:rPr>
        <w:t>Detection</w:t>
      </w:r>
      <w:r w:rsidR="00093CA3">
        <w:rPr>
          <w:rFonts w:ascii="Times New Roman" w:hAnsi="Times New Roman" w:cs="Times New Roman"/>
          <w:b/>
          <w:bCs/>
          <w:color w:val="000000"/>
        </w:rPr>
        <w:t xml:space="preserve"> (12 points, 6 points)</w:t>
      </w:r>
    </w:p>
    <w:p w14:paraId="122DA9DC" w14:textId="77777777" w:rsidR="00990564" w:rsidRPr="007953F8" w:rsidRDefault="00990564" w:rsidP="00990564">
      <w:pPr>
        <w:pBdr>
          <w:top w:val="nil"/>
          <w:left w:val="nil"/>
          <w:bottom w:val="nil"/>
          <w:right w:val="nil"/>
          <w:between w:val="nil"/>
        </w:pBdr>
        <w:ind w:left="357"/>
        <w:jc w:val="both"/>
        <w:rPr>
          <w:rFonts w:ascii="Times New Roman" w:hAnsi="Times New Roman" w:cs="Times New Roman"/>
          <w:color w:val="000000"/>
          <w:sz w:val="10"/>
          <w:szCs w:val="10"/>
        </w:rPr>
      </w:pPr>
    </w:p>
    <w:p w14:paraId="11D29BAA" w14:textId="0B7C1325" w:rsidR="00193FCB" w:rsidRPr="00193FCB" w:rsidRDefault="003D0586" w:rsidP="00193FCB">
      <w:pPr>
        <w:pBdr>
          <w:top w:val="nil"/>
          <w:left w:val="nil"/>
          <w:bottom w:val="nil"/>
          <w:right w:val="nil"/>
          <w:between w:val="nil"/>
        </w:pBdr>
        <w:ind w:left="357"/>
        <w:jc w:val="both"/>
        <w:rPr>
          <w:rFonts w:ascii="Times New Roman" w:hAnsi="Times New Roman" w:cs="Times New Roman"/>
          <w:color w:val="000000"/>
        </w:rPr>
      </w:pPr>
      <w:r>
        <w:rPr>
          <w:rFonts w:ascii="Times New Roman" w:hAnsi="Times New Roman" w:cs="Times New Roman"/>
          <w:color w:val="000000"/>
        </w:rPr>
        <w:t>W</w:t>
      </w:r>
      <w:r w:rsidR="00193FCB" w:rsidRPr="00193FCB">
        <w:rPr>
          <w:rFonts w:ascii="Times New Roman" w:hAnsi="Times New Roman" w:cs="Times New Roman"/>
          <w:color w:val="000000"/>
        </w:rPr>
        <w:t>e can identify outliers using the Interquartile Range (IQR) rule: a data point is considered outlier if it is at least 1.5 interquartile ranges below the first quartile (Q1), or at least 1.5 interquartile ranges above the third quartile (Q3), i.e.,</w:t>
      </w:r>
    </w:p>
    <w:p w14:paraId="57AA8DEA" w14:textId="77777777" w:rsidR="00193FCB" w:rsidRPr="00193FCB" w:rsidRDefault="00193FCB" w:rsidP="00193FCB">
      <w:pPr>
        <w:pBdr>
          <w:top w:val="nil"/>
          <w:left w:val="nil"/>
          <w:bottom w:val="nil"/>
          <w:right w:val="nil"/>
          <w:between w:val="nil"/>
        </w:pBdr>
        <w:ind w:left="357"/>
        <w:jc w:val="both"/>
        <w:rPr>
          <w:rFonts w:ascii="Times New Roman" w:hAnsi="Times New Roman" w:cs="Times New Roman"/>
          <w:color w:val="000000"/>
        </w:rPr>
      </w:pPr>
    </w:p>
    <w:p w14:paraId="716DC7B7" w14:textId="0A5E0975" w:rsidR="009C3258" w:rsidRPr="009C3258" w:rsidRDefault="00193FCB" w:rsidP="009C3258">
      <w:pPr>
        <w:pBdr>
          <w:top w:val="nil"/>
          <w:left w:val="nil"/>
          <w:bottom w:val="nil"/>
          <w:right w:val="nil"/>
          <w:between w:val="nil"/>
        </w:pBdr>
        <w:ind w:left="357"/>
        <w:jc w:val="center"/>
        <w:rPr>
          <w:rFonts w:ascii="Times New Roman" w:hAnsi="Times New Roman" w:cs="Times New Roman"/>
          <w:color w:val="000000"/>
          <w:sz w:val="32"/>
          <w:szCs w:val="32"/>
        </w:rPr>
      </w:pPr>
      <w:r w:rsidRPr="009C3258">
        <w:rPr>
          <w:rFonts w:ascii="Times New Roman" w:hAnsi="Times New Roman" w:cs="Times New Roman"/>
          <w:b/>
          <w:bCs/>
          <w:color w:val="000000"/>
          <w:sz w:val="32"/>
          <w:szCs w:val="32"/>
        </w:rPr>
        <w:t>outlier≤</w:t>
      </w:r>
      <w:r w:rsidRPr="009C3258">
        <w:rPr>
          <w:rFonts w:ascii="Cambria Math" w:hAnsi="Cambria Math" w:cs="Cambria Math"/>
          <w:b/>
          <w:bCs/>
          <w:color w:val="000000"/>
          <w:sz w:val="32"/>
          <w:szCs w:val="32"/>
        </w:rPr>
        <w:t>𝑄</w:t>
      </w:r>
      <w:r w:rsidRPr="009C3258">
        <w:rPr>
          <w:rFonts w:ascii="Times New Roman" w:hAnsi="Times New Roman" w:cs="Times New Roman"/>
          <w:b/>
          <w:bCs/>
          <w:color w:val="000000"/>
          <w:sz w:val="32"/>
          <w:szCs w:val="32"/>
        </w:rPr>
        <w:t>1−1.5×</w:t>
      </w:r>
      <w:proofErr w:type="gramStart"/>
      <w:r w:rsidRPr="009C3258">
        <w:rPr>
          <w:rFonts w:ascii="Cambria Math" w:hAnsi="Cambria Math" w:cs="Cambria Math"/>
          <w:b/>
          <w:bCs/>
          <w:color w:val="000000"/>
          <w:sz w:val="32"/>
          <w:szCs w:val="32"/>
        </w:rPr>
        <w:t>𝐼𝑄𝑅</w:t>
      </w:r>
      <w:r w:rsidR="009C3258">
        <w:rPr>
          <w:rFonts w:ascii="Cambria Math" w:hAnsi="Cambria Math" w:cs="Cambria Math"/>
          <w:color w:val="000000"/>
          <w:sz w:val="32"/>
          <w:szCs w:val="32"/>
        </w:rPr>
        <w:t xml:space="preserve"> </w:t>
      </w:r>
      <w:r w:rsidRPr="009C3258">
        <w:rPr>
          <w:rFonts w:ascii="Times New Roman" w:hAnsi="Times New Roman" w:cs="Times New Roman"/>
          <w:color w:val="000000"/>
          <w:sz w:val="32"/>
          <w:szCs w:val="32"/>
        </w:rPr>
        <w:t xml:space="preserve"> </w:t>
      </w:r>
      <w:r w:rsidR="009C3258" w:rsidRPr="009C3258">
        <w:rPr>
          <w:rFonts w:ascii="Times New Roman" w:hAnsi="Times New Roman" w:cs="Times New Roman"/>
          <w:color w:val="000000"/>
          <w:sz w:val="32"/>
          <w:szCs w:val="32"/>
        </w:rPr>
        <w:t>or</w:t>
      </w:r>
      <w:proofErr w:type="gramEnd"/>
      <w:r w:rsidR="009C3258">
        <w:rPr>
          <w:rFonts w:ascii="Times New Roman" w:hAnsi="Times New Roman" w:cs="Times New Roman"/>
          <w:b/>
          <w:bCs/>
          <w:color w:val="000000"/>
          <w:sz w:val="32"/>
          <w:szCs w:val="32"/>
        </w:rPr>
        <w:t xml:space="preserve"> </w:t>
      </w:r>
      <w:r w:rsidRPr="009C3258">
        <w:rPr>
          <w:rFonts w:ascii="Times New Roman" w:hAnsi="Times New Roman" w:cs="Times New Roman"/>
          <w:color w:val="000000"/>
          <w:sz w:val="32"/>
          <w:szCs w:val="32"/>
        </w:rPr>
        <w:t xml:space="preserve"> </w:t>
      </w:r>
      <w:r w:rsidRPr="009C3258">
        <w:rPr>
          <w:rFonts w:ascii="Times New Roman" w:hAnsi="Times New Roman" w:cs="Times New Roman"/>
          <w:b/>
          <w:bCs/>
          <w:color w:val="000000"/>
          <w:sz w:val="32"/>
          <w:szCs w:val="32"/>
        </w:rPr>
        <w:t>outlier≥</w:t>
      </w:r>
      <w:r w:rsidRPr="009C3258">
        <w:rPr>
          <w:rFonts w:ascii="Cambria Math" w:hAnsi="Cambria Math" w:cs="Cambria Math"/>
          <w:b/>
          <w:bCs/>
          <w:color w:val="000000"/>
          <w:sz w:val="32"/>
          <w:szCs w:val="32"/>
        </w:rPr>
        <w:t>𝑄</w:t>
      </w:r>
      <w:r w:rsidRPr="009C3258">
        <w:rPr>
          <w:rFonts w:ascii="Times New Roman" w:hAnsi="Times New Roman" w:cs="Times New Roman"/>
          <w:b/>
          <w:bCs/>
          <w:color w:val="000000"/>
          <w:sz w:val="32"/>
          <w:szCs w:val="32"/>
        </w:rPr>
        <w:t>3+1.5×</w:t>
      </w:r>
      <w:r w:rsidRPr="009C3258">
        <w:rPr>
          <w:rFonts w:ascii="Cambria Math" w:hAnsi="Cambria Math" w:cs="Cambria Math"/>
          <w:b/>
          <w:bCs/>
          <w:color w:val="000000"/>
          <w:sz w:val="32"/>
          <w:szCs w:val="32"/>
        </w:rPr>
        <w:t>𝐼𝑄𝑅</w:t>
      </w:r>
      <w:r w:rsidR="009C3258">
        <w:rPr>
          <w:rFonts w:ascii="Times New Roman" w:hAnsi="Times New Roman" w:cs="Times New Roman"/>
          <w:b/>
          <w:bCs/>
          <w:color w:val="000000"/>
          <w:sz w:val="32"/>
          <w:szCs w:val="32"/>
        </w:rPr>
        <w:t>.</w:t>
      </w:r>
    </w:p>
    <w:p w14:paraId="02F4D992" w14:textId="77777777" w:rsidR="009C3258" w:rsidRDefault="009C3258" w:rsidP="009C3258">
      <w:pPr>
        <w:pBdr>
          <w:top w:val="nil"/>
          <w:left w:val="nil"/>
          <w:bottom w:val="nil"/>
          <w:right w:val="nil"/>
          <w:between w:val="nil"/>
        </w:pBdr>
        <w:ind w:left="357"/>
        <w:rPr>
          <w:rFonts w:ascii="Times New Roman" w:hAnsi="Times New Roman" w:cs="Times New Roman"/>
          <w:i/>
          <w:iCs/>
          <w:color w:val="000000"/>
          <w:sz w:val="20"/>
          <w:szCs w:val="20"/>
        </w:rPr>
      </w:pPr>
    </w:p>
    <w:p w14:paraId="76D637F0" w14:textId="31682233" w:rsidR="00193FCB" w:rsidRPr="009C3258" w:rsidRDefault="00193FCB" w:rsidP="009C3258">
      <w:pPr>
        <w:pBdr>
          <w:top w:val="nil"/>
          <w:left w:val="nil"/>
          <w:bottom w:val="nil"/>
          <w:right w:val="nil"/>
          <w:between w:val="nil"/>
        </w:pBdr>
        <w:ind w:left="357"/>
        <w:rPr>
          <w:rFonts w:ascii="Times New Roman" w:hAnsi="Times New Roman" w:cs="Times New Roman"/>
          <w:i/>
          <w:iCs/>
          <w:color w:val="000000"/>
          <w:sz w:val="20"/>
          <w:szCs w:val="20"/>
        </w:rPr>
      </w:pPr>
      <w:r w:rsidRPr="009C3258">
        <w:rPr>
          <w:rFonts w:ascii="Times New Roman" w:hAnsi="Times New Roman" w:cs="Times New Roman"/>
          <w:i/>
          <w:iCs/>
          <w:color w:val="000000"/>
          <w:sz w:val="20"/>
          <w:szCs w:val="20"/>
        </w:rPr>
        <w:t xml:space="preserve"> </w:t>
      </w:r>
      <w:r w:rsidR="009C3258">
        <w:rPr>
          <w:rFonts w:ascii="Times New Roman" w:hAnsi="Times New Roman" w:cs="Times New Roman"/>
          <w:i/>
          <w:iCs/>
          <w:color w:val="000000"/>
          <w:sz w:val="20"/>
          <w:szCs w:val="20"/>
        </w:rPr>
        <w:t xml:space="preserve">Introduction of </w:t>
      </w:r>
      <w:r w:rsidR="009C3258" w:rsidRPr="009C3258">
        <w:rPr>
          <w:rFonts w:ascii="Times New Roman" w:hAnsi="Times New Roman" w:cs="Times New Roman"/>
          <w:i/>
          <w:iCs/>
          <w:color w:val="000000"/>
          <w:sz w:val="20"/>
          <w:szCs w:val="20"/>
        </w:rPr>
        <w:t>IQR:</w:t>
      </w:r>
      <w:r w:rsidR="009C3258" w:rsidRPr="009C3258">
        <w:rPr>
          <w:i/>
          <w:iCs/>
          <w:sz w:val="20"/>
          <w:szCs w:val="20"/>
        </w:rPr>
        <w:t xml:space="preserve"> </w:t>
      </w:r>
      <w:r w:rsidR="009C3258" w:rsidRPr="009C3258">
        <w:rPr>
          <w:rFonts w:ascii="Times New Roman" w:hAnsi="Times New Roman" w:cs="Times New Roman"/>
          <w:i/>
          <w:iCs/>
          <w:color w:val="000000"/>
          <w:sz w:val="20"/>
          <w:szCs w:val="20"/>
        </w:rPr>
        <w:t>https://en.wikipedia.org/wiki/Interquartile_range</w:t>
      </w:r>
    </w:p>
    <w:p w14:paraId="03341FB8" w14:textId="77777777" w:rsidR="009C3258" w:rsidRDefault="009C3258" w:rsidP="009C3258">
      <w:pPr>
        <w:pBdr>
          <w:top w:val="nil"/>
          <w:left w:val="nil"/>
          <w:bottom w:val="nil"/>
          <w:right w:val="nil"/>
          <w:between w:val="nil"/>
        </w:pBdr>
        <w:ind w:left="357"/>
        <w:jc w:val="both"/>
        <w:rPr>
          <w:rFonts w:ascii="Times New Roman" w:hAnsi="Times New Roman" w:cs="Times New Roman"/>
          <w:color w:val="000000"/>
        </w:rPr>
      </w:pPr>
    </w:p>
    <w:p w14:paraId="70413EE6" w14:textId="751740D3" w:rsidR="009C3258" w:rsidRDefault="009C3258" w:rsidP="009C3258">
      <w:pPr>
        <w:pBdr>
          <w:top w:val="nil"/>
          <w:left w:val="nil"/>
          <w:bottom w:val="nil"/>
          <w:right w:val="nil"/>
          <w:between w:val="nil"/>
        </w:pBdr>
        <w:ind w:left="357"/>
        <w:jc w:val="both"/>
        <w:rPr>
          <w:rFonts w:ascii="Times New Roman" w:hAnsi="Times New Roman" w:cs="Times New Roman"/>
          <w:color w:val="000000"/>
        </w:rPr>
      </w:pPr>
      <w:r>
        <w:rPr>
          <w:rFonts w:ascii="Times New Roman" w:hAnsi="Times New Roman" w:cs="Times New Roman" w:hint="eastAsia"/>
          <w:color w:val="000000"/>
        </w:rPr>
        <w:t>C</w:t>
      </w:r>
      <w:r w:rsidRPr="009C3258">
        <w:rPr>
          <w:rFonts w:ascii="Times New Roman" w:hAnsi="Times New Roman" w:cs="Times New Roman"/>
          <w:color w:val="000000"/>
        </w:rPr>
        <w:t xml:space="preserve">reate a function named </w:t>
      </w:r>
      <w:proofErr w:type="spellStart"/>
      <w:r w:rsidRPr="009C3258">
        <w:rPr>
          <w:rFonts w:ascii="Times New Roman" w:hAnsi="Times New Roman" w:cs="Times New Roman"/>
          <w:b/>
          <w:bCs/>
          <w:i/>
          <w:iCs/>
          <w:color w:val="000000"/>
        </w:rPr>
        <w:t>remove_outliers</w:t>
      </w:r>
      <w:proofErr w:type="spellEnd"/>
      <w:r w:rsidRPr="009C3258">
        <w:rPr>
          <w:rFonts w:ascii="Times New Roman" w:hAnsi="Times New Roman" w:cs="Times New Roman"/>
          <w:color w:val="000000"/>
        </w:rPr>
        <w:t xml:space="preserve">. This function will be responsible for removing rows from a </w:t>
      </w:r>
      <w:proofErr w:type="spellStart"/>
      <w:r w:rsidRPr="009C3258">
        <w:rPr>
          <w:rFonts w:ascii="Times New Roman" w:hAnsi="Times New Roman" w:cs="Times New Roman"/>
          <w:color w:val="000000"/>
        </w:rPr>
        <w:t>DataFrame</w:t>
      </w:r>
      <w:proofErr w:type="spellEnd"/>
      <w:r w:rsidRPr="009C3258">
        <w:rPr>
          <w:rFonts w:ascii="Times New Roman" w:hAnsi="Times New Roman" w:cs="Times New Roman"/>
          <w:color w:val="000000"/>
        </w:rPr>
        <w:t xml:space="preserve"> where the values in a specified column are identified as outliers based on the IQR rule.</w:t>
      </w:r>
    </w:p>
    <w:p w14:paraId="181ECCA6" w14:textId="77777777" w:rsidR="003D0586" w:rsidRPr="009C3258" w:rsidRDefault="003D0586" w:rsidP="009C3258">
      <w:pPr>
        <w:pBdr>
          <w:top w:val="nil"/>
          <w:left w:val="nil"/>
          <w:bottom w:val="nil"/>
          <w:right w:val="nil"/>
          <w:between w:val="nil"/>
        </w:pBdr>
        <w:ind w:left="357"/>
        <w:jc w:val="both"/>
        <w:rPr>
          <w:rFonts w:ascii="Times New Roman" w:hAnsi="Times New Roman" w:cs="Times New Roman"/>
          <w:color w:val="000000"/>
        </w:rPr>
      </w:pPr>
    </w:p>
    <w:p w14:paraId="549521D2" w14:textId="5832E475" w:rsidR="00193FCB" w:rsidRPr="00990564" w:rsidRDefault="009C3258" w:rsidP="003D0586">
      <w:pPr>
        <w:pBdr>
          <w:top w:val="nil"/>
          <w:left w:val="nil"/>
          <w:bottom w:val="nil"/>
          <w:right w:val="nil"/>
          <w:between w:val="nil"/>
        </w:pBdr>
        <w:ind w:left="357"/>
        <w:jc w:val="both"/>
        <w:rPr>
          <w:rFonts w:ascii="Times New Roman" w:hAnsi="Times New Roman" w:cs="Times New Roman"/>
          <w:color w:val="000000"/>
        </w:rPr>
      </w:pPr>
      <w:r w:rsidRPr="009C3258">
        <w:rPr>
          <w:rFonts w:ascii="Times New Roman" w:hAnsi="Times New Roman" w:cs="Times New Roman"/>
          <w:color w:val="000000"/>
        </w:rPr>
        <w:t>After creating the function, apply it to the "</w:t>
      </w:r>
      <w:proofErr w:type="spellStart"/>
      <w:r w:rsidRPr="009C3258">
        <w:rPr>
          <w:rFonts w:ascii="Times New Roman" w:hAnsi="Times New Roman" w:cs="Times New Roman"/>
          <w:color w:val="000000"/>
        </w:rPr>
        <w:t>AverageTemperature</w:t>
      </w:r>
      <w:proofErr w:type="spellEnd"/>
      <w:r w:rsidRPr="009C3258">
        <w:rPr>
          <w:rFonts w:ascii="Times New Roman" w:hAnsi="Times New Roman" w:cs="Times New Roman"/>
          <w:color w:val="000000"/>
        </w:rPr>
        <w:t xml:space="preserve">" column in our preprocessed </w:t>
      </w:r>
      <w:proofErr w:type="spellStart"/>
      <w:r w:rsidRPr="009C3258">
        <w:rPr>
          <w:rFonts w:ascii="Times New Roman" w:hAnsi="Times New Roman" w:cs="Times New Roman"/>
          <w:color w:val="000000"/>
        </w:rPr>
        <w:t>df_country</w:t>
      </w:r>
      <w:proofErr w:type="spellEnd"/>
      <w:r w:rsidRPr="009C3258">
        <w:rPr>
          <w:rFonts w:ascii="Times New Roman" w:hAnsi="Times New Roman" w:cs="Times New Roman"/>
          <w:color w:val="000000"/>
        </w:rPr>
        <w:t xml:space="preserve"> </w:t>
      </w:r>
      <w:proofErr w:type="spellStart"/>
      <w:r w:rsidRPr="009C3258">
        <w:rPr>
          <w:rFonts w:ascii="Times New Roman" w:hAnsi="Times New Roman" w:cs="Times New Roman"/>
          <w:color w:val="000000"/>
        </w:rPr>
        <w:t>DataFrame</w:t>
      </w:r>
      <w:proofErr w:type="spellEnd"/>
      <w:r w:rsidRPr="009C3258">
        <w:rPr>
          <w:rFonts w:ascii="Times New Roman" w:hAnsi="Times New Roman" w:cs="Times New Roman"/>
          <w:color w:val="000000"/>
        </w:rPr>
        <w:t xml:space="preserve">. Then, compare </w:t>
      </w:r>
      <w:r w:rsidR="00093CA3" w:rsidRPr="003D0586">
        <w:rPr>
          <w:rFonts w:ascii="Times New Roman" w:hAnsi="Times New Roman" w:cs="Times New Roman"/>
          <w:color w:val="000000"/>
        </w:rPr>
        <w:t>the minimum value, maximum value, average (mean), and standard deviation</w:t>
      </w:r>
      <w:r w:rsidR="00093CA3" w:rsidRPr="009C3258">
        <w:rPr>
          <w:rFonts w:ascii="Times New Roman" w:hAnsi="Times New Roman" w:cs="Times New Roman"/>
          <w:color w:val="000000"/>
        </w:rPr>
        <w:t xml:space="preserve"> </w:t>
      </w:r>
      <w:r w:rsidRPr="009C3258">
        <w:rPr>
          <w:rFonts w:ascii="Times New Roman" w:hAnsi="Times New Roman" w:cs="Times New Roman"/>
          <w:color w:val="000000"/>
        </w:rPr>
        <w:t>to the original data where the</w:t>
      </w:r>
      <w:r w:rsidRPr="003D0586">
        <w:rPr>
          <w:rFonts w:ascii="Times New Roman" w:hAnsi="Times New Roman" w:cs="Times New Roman"/>
          <w:b/>
          <w:bCs/>
          <w:i/>
          <w:iCs/>
          <w:color w:val="000000"/>
        </w:rPr>
        <w:t xml:space="preserve"> </w:t>
      </w:r>
      <w:proofErr w:type="spellStart"/>
      <w:r w:rsidRPr="003D0586">
        <w:rPr>
          <w:rFonts w:ascii="Times New Roman" w:hAnsi="Times New Roman" w:cs="Times New Roman"/>
          <w:b/>
          <w:bCs/>
          <w:i/>
          <w:iCs/>
          <w:color w:val="000000"/>
        </w:rPr>
        <w:t>remove_</w:t>
      </w:r>
      <w:proofErr w:type="gramStart"/>
      <w:r w:rsidRPr="003D0586">
        <w:rPr>
          <w:rFonts w:ascii="Times New Roman" w:hAnsi="Times New Roman" w:cs="Times New Roman"/>
          <w:b/>
          <w:bCs/>
          <w:i/>
          <w:iCs/>
          <w:color w:val="000000"/>
        </w:rPr>
        <w:t>outliers</w:t>
      </w:r>
      <w:proofErr w:type="spellEnd"/>
      <w:proofErr w:type="gramEnd"/>
      <w:r w:rsidRPr="009C3258">
        <w:rPr>
          <w:rFonts w:ascii="Times New Roman" w:hAnsi="Times New Roman" w:cs="Times New Roman"/>
          <w:color w:val="000000"/>
        </w:rPr>
        <w:t xml:space="preserve"> function was not used.</w:t>
      </w:r>
    </w:p>
    <w:sectPr w:rsidR="00193FCB" w:rsidRPr="00990564">
      <w:headerReference w:type="default" r:id="rId10"/>
      <w:footerReference w:type="default" r:id="rId11"/>
      <w:footerReference w:type="first" r:id="rId12"/>
      <w:pgSz w:w="11906" w:h="16838"/>
      <w:pgMar w:top="1440" w:right="1080" w:bottom="1440" w:left="108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B335" w14:textId="77777777" w:rsidR="004B2C4B" w:rsidRDefault="004B2C4B">
      <w:r>
        <w:separator/>
      </w:r>
    </w:p>
  </w:endnote>
  <w:endnote w:type="continuationSeparator" w:id="0">
    <w:p w14:paraId="30102382" w14:textId="77777777" w:rsidR="004B2C4B" w:rsidRDefault="004B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軟正黑體">
    <w:panose1 w:val="020B0604030504040204"/>
    <w:charset w:val="88"/>
    <w:family w:val="swiss"/>
    <w:pitch w:val="variable"/>
    <w:sig w:usb0="00000087" w:usb1="288F4000" w:usb2="00000016" w:usb3="00000000" w:csb0="00100009"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5CA" w14:textId="77777777" w:rsidR="00CF3A5D" w:rsidRDefault="00093CA3">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separate"/>
    </w:r>
    <w:r w:rsidR="00D97197">
      <w:rPr>
        <w:rFonts w:eastAsia="Calibri"/>
        <w:noProof/>
        <w:color w:val="000000"/>
        <w:sz w:val="20"/>
        <w:szCs w:val="20"/>
      </w:rPr>
      <w:t>2</w:t>
    </w:r>
    <w:r>
      <w:rPr>
        <w:color w:val="000000"/>
        <w:sz w:val="20"/>
        <w:szCs w:val="20"/>
      </w:rPr>
      <w:fldChar w:fldCharType="end"/>
    </w:r>
  </w:p>
  <w:p w14:paraId="2080E59E" w14:textId="77777777" w:rsidR="00CF3A5D" w:rsidRDefault="00CF3A5D">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76C1" w14:textId="77777777" w:rsidR="00CF3A5D" w:rsidRDefault="00093CA3">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separate"/>
    </w:r>
    <w:r w:rsidR="00D97197">
      <w:rPr>
        <w:rFonts w:eastAsia="Calibri"/>
        <w:noProof/>
        <w:color w:val="000000"/>
        <w:sz w:val="20"/>
        <w:szCs w:val="20"/>
      </w:rPr>
      <w:t>1</w:t>
    </w:r>
    <w:r>
      <w:rPr>
        <w:color w:val="000000"/>
        <w:sz w:val="20"/>
        <w:szCs w:val="20"/>
      </w:rPr>
      <w:fldChar w:fldCharType="end"/>
    </w:r>
  </w:p>
  <w:p w14:paraId="104FB351" w14:textId="77777777" w:rsidR="00CF3A5D" w:rsidRDefault="00CF3A5D">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F6E4" w14:textId="77777777" w:rsidR="004B2C4B" w:rsidRDefault="004B2C4B">
      <w:r>
        <w:separator/>
      </w:r>
    </w:p>
  </w:footnote>
  <w:footnote w:type="continuationSeparator" w:id="0">
    <w:p w14:paraId="5D32D5EF" w14:textId="77777777" w:rsidR="004B2C4B" w:rsidRDefault="004B2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35007" w14:textId="77777777" w:rsidR="00CF3A5D" w:rsidRDefault="00093CA3">
    <w:pPr>
      <w:pBdr>
        <w:top w:val="nil"/>
        <w:left w:val="nil"/>
        <w:bottom w:val="nil"/>
        <w:right w:val="nil"/>
        <w:between w:val="nil"/>
      </w:pBdr>
      <w:tabs>
        <w:tab w:val="center" w:pos="4153"/>
        <w:tab w:val="right" w:pos="8306"/>
        <w:tab w:val="right" w:pos="9738"/>
      </w:tabs>
      <w:rPr>
        <w:color w:val="000000"/>
        <w:sz w:val="20"/>
        <w:szCs w:val="20"/>
        <w:u w:val="single"/>
      </w:rPr>
    </w:pPr>
    <w:r>
      <w:rPr>
        <w:rFonts w:eastAsia="Calibri"/>
        <w:color w:val="000000"/>
        <w:sz w:val="20"/>
        <w:szCs w:val="20"/>
        <w:u w:val="single"/>
      </w:rPr>
      <w:t xml:space="preserve">BME 5939 – Introduction to Data Science          </w:t>
    </w:r>
    <w:r>
      <w:rPr>
        <w:rFonts w:eastAsia="Calibri"/>
        <w:color w:val="000000"/>
        <w:sz w:val="20"/>
        <w:szCs w:val="20"/>
        <w:u w:val="single"/>
      </w:rPr>
      <w:tab/>
      <w:t xml:space="preserve"> Fall 2022</w:t>
    </w:r>
  </w:p>
  <w:p w14:paraId="7C52000B" w14:textId="77777777" w:rsidR="00CF3A5D" w:rsidRDefault="00CF3A5D">
    <w:pPr>
      <w:pBdr>
        <w:top w:val="nil"/>
        <w:left w:val="nil"/>
        <w:bottom w:val="nil"/>
        <w:right w:val="nil"/>
        <w:between w:val="nil"/>
      </w:pBdr>
      <w:tabs>
        <w:tab w:val="center" w:pos="4153"/>
        <w:tab w:val="right" w:pos="8306"/>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7110"/>
    <w:multiLevelType w:val="multilevel"/>
    <w:tmpl w:val="7CFE9676"/>
    <w:lvl w:ilvl="0">
      <w:start w:val="1"/>
      <w:numFmt w:val="lowerLetter"/>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5FA0897"/>
    <w:multiLevelType w:val="multilevel"/>
    <w:tmpl w:val="5DCE36B8"/>
    <w:lvl w:ilvl="0">
      <w:start w:val="1"/>
      <w:numFmt w:val="decimal"/>
      <w:lvlText w:val="%1)"/>
      <w:lvlJc w:val="left"/>
      <w:pPr>
        <w:ind w:left="1320" w:hanging="480"/>
      </w:p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2" w15:restartNumberingAfterBreak="0">
    <w:nsid w:val="07237670"/>
    <w:multiLevelType w:val="hybridMultilevel"/>
    <w:tmpl w:val="FB9419C0"/>
    <w:lvl w:ilvl="0" w:tplc="0409000F">
      <w:start w:val="1"/>
      <w:numFmt w:val="decimal"/>
      <w:lvlText w:val="%1."/>
      <w:lvlJc w:val="left"/>
      <w:pPr>
        <w:ind w:left="837" w:hanging="480"/>
      </w:p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3" w15:restartNumberingAfterBreak="0">
    <w:nsid w:val="0D122BD6"/>
    <w:multiLevelType w:val="hybridMultilevel"/>
    <w:tmpl w:val="5D38C7A4"/>
    <w:lvl w:ilvl="0" w:tplc="E934F65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2B83F03"/>
    <w:multiLevelType w:val="hybridMultilevel"/>
    <w:tmpl w:val="1384082E"/>
    <w:lvl w:ilvl="0" w:tplc="287CA42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164B6B0C"/>
    <w:multiLevelType w:val="hybridMultilevel"/>
    <w:tmpl w:val="0E623242"/>
    <w:lvl w:ilvl="0" w:tplc="0409001B">
      <w:start w:val="1"/>
      <w:numFmt w:val="lowerRoman"/>
      <w:lvlText w:val="%1."/>
      <w:lvlJc w:val="right"/>
      <w:pPr>
        <w:ind w:left="837" w:hanging="480"/>
      </w:p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6" w15:restartNumberingAfterBreak="0">
    <w:nsid w:val="1E6779CC"/>
    <w:multiLevelType w:val="hybridMultilevel"/>
    <w:tmpl w:val="D2C2DDE4"/>
    <w:lvl w:ilvl="0" w:tplc="875C6D04">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B22BE4"/>
    <w:multiLevelType w:val="hybridMultilevel"/>
    <w:tmpl w:val="9D9838F4"/>
    <w:lvl w:ilvl="0" w:tplc="17381186">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2557328B"/>
    <w:multiLevelType w:val="hybridMultilevel"/>
    <w:tmpl w:val="2C54DFB8"/>
    <w:lvl w:ilvl="0" w:tplc="875C6D04">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2E2C11A0"/>
    <w:multiLevelType w:val="multilevel"/>
    <w:tmpl w:val="C3E24A6E"/>
    <w:lvl w:ilvl="0">
      <w:start w:val="1"/>
      <w:numFmt w:val="bullet"/>
      <w:lvlText w:val="-"/>
      <w:lvlJc w:val="left"/>
      <w:pPr>
        <w:ind w:left="530" w:hanging="170"/>
      </w:pPr>
      <w:rPr>
        <w:rFonts w:ascii="微軟正黑體" w:eastAsia="微軟正黑體" w:hAnsi="微軟正黑體" w:cs="微軟正黑體"/>
      </w:rPr>
    </w:lvl>
    <w:lvl w:ilvl="1">
      <w:start w:val="1"/>
      <w:numFmt w:val="bullet"/>
      <w:lvlText w:val="■"/>
      <w:lvlJc w:val="left"/>
      <w:pPr>
        <w:ind w:left="1320" w:hanging="480"/>
      </w:pPr>
      <w:rPr>
        <w:rFonts w:ascii="Noto Sans Symbols" w:eastAsia="Noto Sans Symbols" w:hAnsi="Noto Sans Symbols" w:cs="Noto Sans Symbols"/>
      </w:rPr>
    </w:lvl>
    <w:lvl w:ilvl="2">
      <w:start w:val="1"/>
      <w:numFmt w:val="bullet"/>
      <w:lvlText w:val="◆"/>
      <w:lvlJc w:val="left"/>
      <w:pPr>
        <w:ind w:left="1800" w:hanging="480"/>
      </w:pPr>
      <w:rPr>
        <w:rFonts w:ascii="Noto Sans Symbols" w:eastAsia="Noto Sans Symbols" w:hAnsi="Noto Sans Symbols" w:cs="Noto Sans Symbols"/>
      </w:rPr>
    </w:lvl>
    <w:lvl w:ilvl="3">
      <w:start w:val="1"/>
      <w:numFmt w:val="bullet"/>
      <w:lvlText w:val="●"/>
      <w:lvlJc w:val="left"/>
      <w:pPr>
        <w:ind w:left="2280" w:hanging="480"/>
      </w:pPr>
      <w:rPr>
        <w:rFonts w:ascii="Noto Sans Symbols" w:eastAsia="Noto Sans Symbols" w:hAnsi="Noto Sans Symbols" w:cs="Noto Sans Symbols"/>
      </w:rPr>
    </w:lvl>
    <w:lvl w:ilvl="4">
      <w:start w:val="1"/>
      <w:numFmt w:val="bullet"/>
      <w:lvlText w:val="■"/>
      <w:lvlJc w:val="left"/>
      <w:pPr>
        <w:ind w:left="2760" w:hanging="480"/>
      </w:pPr>
      <w:rPr>
        <w:rFonts w:ascii="Noto Sans Symbols" w:eastAsia="Noto Sans Symbols" w:hAnsi="Noto Sans Symbols" w:cs="Noto Sans Symbols"/>
      </w:rPr>
    </w:lvl>
    <w:lvl w:ilvl="5">
      <w:start w:val="1"/>
      <w:numFmt w:val="bullet"/>
      <w:lvlText w:val="◆"/>
      <w:lvlJc w:val="left"/>
      <w:pPr>
        <w:ind w:left="3240" w:hanging="480"/>
      </w:pPr>
      <w:rPr>
        <w:rFonts w:ascii="Noto Sans Symbols" w:eastAsia="Noto Sans Symbols" w:hAnsi="Noto Sans Symbols" w:cs="Noto Sans Symbols"/>
      </w:rPr>
    </w:lvl>
    <w:lvl w:ilvl="6">
      <w:start w:val="1"/>
      <w:numFmt w:val="bullet"/>
      <w:lvlText w:val="●"/>
      <w:lvlJc w:val="left"/>
      <w:pPr>
        <w:ind w:left="3720" w:hanging="480"/>
      </w:pPr>
      <w:rPr>
        <w:rFonts w:ascii="Noto Sans Symbols" w:eastAsia="Noto Sans Symbols" w:hAnsi="Noto Sans Symbols" w:cs="Noto Sans Symbols"/>
      </w:rPr>
    </w:lvl>
    <w:lvl w:ilvl="7">
      <w:start w:val="1"/>
      <w:numFmt w:val="bullet"/>
      <w:lvlText w:val="■"/>
      <w:lvlJc w:val="left"/>
      <w:pPr>
        <w:ind w:left="4200" w:hanging="480"/>
      </w:pPr>
      <w:rPr>
        <w:rFonts w:ascii="Noto Sans Symbols" w:eastAsia="Noto Sans Symbols" w:hAnsi="Noto Sans Symbols" w:cs="Noto Sans Symbols"/>
      </w:rPr>
    </w:lvl>
    <w:lvl w:ilvl="8">
      <w:start w:val="1"/>
      <w:numFmt w:val="bullet"/>
      <w:lvlText w:val="◆"/>
      <w:lvlJc w:val="left"/>
      <w:pPr>
        <w:ind w:left="4680" w:hanging="480"/>
      </w:pPr>
      <w:rPr>
        <w:rFonts w:ascii="Noto Sans Symbols" w:eastAsia="Noto Sans Symbols" w:hAnsi="Noto Sans Symbols" w:cs="Noto Sans Symbols"/>
      </w:rPr>
    </w:lvl>
  </w:abstractNum>
  <w:abstractNum w:abstractNumId="10" w15:restartNumberingAfterBreak="0">
    <w:nsid w:val="2F935FC0"/>
    <w:multiLevelType w:val="multilevel"/>
    <w:tmpl w:val="26E21D0E"/>
    <w:lvl w:ilvl="0">
      <w:start w:val="1"/>
      <w:numFmt w:val="decimal"/>
      <w:lvlText w:val="%1."/>
      <w:lvlJc w:val="left"/>
      <w:pPr>
        <w:ind w:left="840" w:hanging="480"/>
      </w:p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11" w15:restartNumberingAfterBreak="0">
    <w:nsid w:val="379A499B"/>
    <w:multiLevelType w:val="multilevel"/>
    <w:tmpl w:val="8F785EE6"/>
    <w:lvl w:ilvl="0">
      <w:start w:val="1"/>
      <w:numFmt w:val="upperLetter"/>
      <w:lvlText w:val="%1."/>
      <w:lvlJc w:val="left"/>
      <w:pPr>
        <w:ind w:left="360" w:hanging="360"/>
      </w:pPr>
      <w:rPr>
        <w:b/>
      </w:rPr>
    </w:lvl>
    <w:lvl w:ilvl="1">
      <w:start w:val="1"/>
      <w:numFmt w:val="lowerRoman"/>
      <w:lvlText w:val="%2."/>
      <w:lvlJc w:val="righ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D232F1C"/>
    <w:multiLevelType w:val="multilevel"/>
    <w:tmpl w:val="1E5AE826"/>
    <w:lvl w:ilvl="0">
      <w:start w:val="1"/>
      <w:numFmt w:val="upperLetter"/>
      <w:lvlText w:val="%1."/>
      <w:lvlJc w:val="left"/>
      <w:pPr>
        <w:ind w:left="360" w:hanging="360"/>
      </w:pPr>
      <w:rPr>
        <w:b/>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3D7A21F9"/>
    <w:multiLevelType w:val="hybridMultilevel"/>
    <w:tmpl w:val="F2AAEE60"/>
    <w:lvl w:ilvl="0" w:tplc="875C6D04">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44AE1324"/>
    <w:multiLevelType w:val="multilevel"/>
    <w:tmpl w:val="053E648A"/>
    <w:lvl w:ilvl="0">
      <w:start w:val="1"/>
      <w:numFmt w:val="decimal"/>
      <w:lvlText w:val="%1)"/>
      <w:lvlJc w:val="left"/>
      <w:pPr>
        <w:ind w:left="1320" w:hanging="480"/>
      </w:p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5" w15:restartNumberingAfterBreak="0">
    <w:nsid w:val="476539FE"/>
    <w:multiLevelType w:val="multilevel"/>
    <w:tmpl w:val="072693BC"/>
    <w:lvl w:ilvl="0">
      <w:start w:val="1"/>
      <w:numFmt w:val="decimal"/>
      <w:lvlText w:val="%1."/>
      <w:lvlJc w:val="left"/>
      <w:pPr>
        <w:ind w:left="840" w:hanging="480"/>
      </w:pPr>
      <w:rPr>
        <w:b w:val="0"/>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16" w15:restartNumberingAfterBreak="0">
    <w:nsid w:val="48D378FA"/>
    <w:multiLevelType w:val="hybridMultilevel"/>
    <w:tmpl w:val="5B4258F6"/>
    <w:lvl w:ilvl="0" w:tplc="0409001B">
      <w:start w:val="1"/>
      <w:numFmt w:val="lowerRoman"/>
      <w:lvlText w:val="%1."/>
      <w:lvlJc w:val="right"/>
      <w:pPr>
        <w:ind w:left="1317" w:hanging="480"/>
      </w:pPr>
    </w:lvl>
    <w:lvl w:ilvl="1" w:tplc="04090019" w:tentative="1">
      <w:start w:val="1"/>
      <w:numFmt w:val="ideographTraditional"/>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ideographTraditional"/>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ideographTraditional"/>
      <w:lvlText w:val="%8、"/>
      <w:lvlJc w:val="left"/>
      <w:pPr>
        <w:ind w:left="4677" w:hanging="480"/>
      </w:pPr>
    </w:lvl>
    <w:lvl w:ilvl="8" w:tplc="0409001B" w:tentative="1">
      <w:start w:val="1"/>
      <w:numFmt w:val="lowerRoman"/>
      <w:lvlText w:val="%9."/>
      <w:lvlJc w:val="right"/>
      <w:pPr>
        <w:ind w:left="5157" w:hanging="480"/>
      </w:pPr>
    </w:lvl>
  </w:abstractNum>
  <w:abstractNum w:abstractNumId="17" w15:restartNumberingAfterBreak="0">
    <w:nsid w:val="52B06B41"/>
    <w:multiLevelType w:val="multilevel"/>
    <w:tmpl w:val="C2C24014"/>
    <w:lvl w:ilvl="0">
      <w:start w:val="1"/>
      <w:numFmt w:val="lowerLetter"/>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60D64EA6"/>
    <w:multiLevelType w:val="hybridMultilevel"/>
    <w:tmpl w:val="85988468"/>
    <w:lvl w:ilvl="0" w:tplc="B0927CF6">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63FD1EFC"/>
    <w:multiLevelType w:val="multilevel"/>
    <w:tmpl w:val="B3400F40"/>
    <w:lvl w:ilvl="0">
      <w:start w:val="1"/>
      <w:numFmt w:val="decimal"/>
      <w:lvlText w:val="%1."/>
      <w:lvlJc w:val="left"/>
      <w:pPr>
        <w:ind w:left="840" w:hanging="36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6A7015BC"/>
    <w:multiLevelType w:val="multilevel"/>
    <w:tmpl w:val="E8FCC8D0"/>
    <w:lvl w:ilvl="0">
      <w:start w:val="1"/>
      <w:numFmt w:val="decimal"/>
      <w:lvlText w:val="%1."/>
      <w:lvlJc w:val="left"/>
      <w:pPr>
        <w:ind w:left="840" w:hanging="480"/>
      </w:pPr>
      <w:rPr>
        <w:b w:val="0"/>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21" w15:restartNumberingAfterBreak="0">
    <w:nsid w:val="75272CBB"/>
    <w:multiLevelType w:val="hybridMultilevel"/>
    <w:tmpl w:val="BF48AD0C"/>
    <w:lvl w:ilvl="0" w:tplc="51BA9C60">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77292EC0"/>
    <w:multiLevelType w:val="hybridMultilevel"/>
    <w:tmpl w:val="8E946F5E"/>
    <w:lvl w:ilvl="0" w:tplc="0409001B">
      <w:start w:val="1"/>
      <w:numFmt w:val="lowerRoman"/>
      <w:lvlText w:val="%1."/>
      <w:lvlJc w:val="right"/>
      <w:pPr>
        <w:ind w:left="837" w:hanging="480"/>
      </w:pPr>
    </w:lvl>
    <w:lvl w:ilvl="1" w:tplc="04090019" w:tentative="1">
      <w:start w:val="1"/>
      <w:numFmt w:val="ideographTraditional"/>
      <w:lvlText w:val="%2、"/>
      <w:lvlJc w:val="left"/>
      <w:pPr>
        <w:ind w:left="1317" w:hanging="480"/>
      </w:pPr>
    </w:lvl>
    <w:lvl w:ilvl="2" w:tplc="0409001B">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23" w15:restartNumberingAfterBreak="0">
    <w:nsid w:val="7D9624AB"/>
    <w:multiLevelType w:val="hybridMultilevel"/>
    <w:tmpl w:val="834A2B4C"/>
    <w:lvl w:ilvl="0" w:tplc="05F01B3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897285958">
    <w:abstractNumId w:val="15"/>
  </w:num>
  <w:num w:numId="2" w16cid:durableId="1491287684">
    <w:abstractNumId w:val="1"/>
  </w:num>
  <w:num w:numId="3" w16cid:durableId="68891551">
    <w:abstractNumId w:val="17"/>
  </w:num>
  <w:num w:numId="4" w16cid:durableId="2052416265">
    <w:abstractNumId w:val="14"/>
  </w:num>
  <w:num w:numId="5" w16cid:durableId="821655263">
    <w:abstractNumId w:val="10"/>
  </w:num>
  <w:num w:numId="6" w16cid:durableId="1645622983">
    <w:abstractNumId w:val="0"/>
  </w:num>
  <w:num w:numId="7" w16cid:durableId="1560289023">
    <w:abstractNumId w:val="20"/>
  </w:num>
  <w:num w:numId="8" w16cid:durableId="2146967732">
    <w:abstractNumId w:val="9"/>
  </w:num>
  <w:num w:numId="9" w16cid:durableId="1545290847">
    <w:abstractNumId w:val="19"/>
  </w:num>
  <w:num w:numId="10" w16cid:durableId="868106274">
    <w:abstractNumId w:val="12"/>
  </w:num>
  <w:num w:numId="11" w16cid:durableId="1575241667">
    <w:abstractNumId w:val="2"/>
  </w:num>
  <w:num w:numId="12" w16cid:durableId="1576670535">
    <w:abstractNumId w:val="5"/>
  </w:num>
  <w:num w:numId="13" w16cid:durableId="325060067">
    <w:abstractNumId w:val="16"/>
  </w:num>
  <w:num w:numId="14" w16cid:durableId="2087727755">
    <w:abstractNumId w:val="22"/>
  </w:num>
  <w:num w:numId="15" w16cid:durableId="1712070093">
    <w:abstractNumId w:val="11"/>
  </w:num>
  <w:num w:numId="16" w16cid:durableId="816069509">
    <w:abstractNumId w:val="8"/>
  </w:num>
  <w:num w:numId="17" w16cid:durableId="258375606">
    <w:abstractNumId w:val="13"/>
  </w:num>
  <w:num w:numId="18" w16cid:durableId="298655492">
    <w:abstractNumId w:val="6"/>
  </w:num>
  <w:num w:numId="19" w16cid:durableId="613902820">
    <w:abstractNumId w:val="4"/>
  </w:num>
  <w:num w:numId="20" w16cid:durableId="2031686829">
    <w:abstractNumId w:val="18"/>
  </w:num>
  <w:num w:numId="21" w16cid:durableId="835849877">
    <w:abstractNumId w:val="7"/>
  </w:num>
  <w:num w:numId="22" w16cid:durableId="111825676">
    <w:abstractNumId w:val="21"/>
  </w:num>
  <w:num w:numId="23" w16cid:durableId="966811267">
    <w:abstractNumId w:val="23"/>
  </w:num>
  <w:num w:numId="24" w16cid:durableId="11655894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宇倫 謝">
    <w15:presenceInfo w15:providerId="Windows Live" w15:userId="75fe8c5a4c8e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A5D"/>
    <w:rsid w:val="00031055"/>
    <w:rsid w:val="00093CA3"/>
    <w:rsid w:val="000B70C3"/>
    <w:rsid w:val="000D70EA"/>
    <w:rsid w:val="00193FCB"/>
    <w:rsid w:val="00290366"/>
    <w:rsid w:val="003A04EF"/>
    <w:rsid w:val="003A2395"/>
    <w:rsid w:val="003D0586"/>
    <w:rsid w:val="003E1CF7"/>
    <w:rsid w:val="004B2C4B"/>
    <w:rsid w:val="005B253C"/>
    <w:rsid w:val="00791FA4"/>
    <w:rsid w:val="007953F8"/>
    <w:rsid w:val="00861EF8"/>
    <w:rsid w:val="009034C3"/>
    <w:rsid w:val="00904B7F"/>
    <w:rsid w:val="00990564"/>
    <w:rsid w:val="009C3258"/>
    <w:rsid w:val="009E76F0"/>
    <w:rsid w:val="00AC68E1"/>
    <w:rsid w:val="00B7512D"/>
    <w:rsid w:val="00B9152B"/>
    <w:rsid w:val="00CF3A5D"/>
    <w:rsid w:val="00D05FA2"/>
    <w:rsid w:val="00D8315F"/>
    <w:rsid w:val="00D97197"/>
    <w:rsid w:val="00E20FF1"/>
    <w:rsid w:val="00E85E57"/>
    <w:rsid w:val="00E86EF8"/>
    <w:rsid w:val="00EB1BB7"/>
    <w:rsid w:val="00ED32B6"/>
    <w:rsid w:val="00F34D09"/>
    <w:rsid w:val="00FF6F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CB8C"/>
  <w15:docId w15:val="{865850D7-5256-4DC1-A462-56CB5CC8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0586"/>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7E5317"/>
    <w:pPr>
      <w:tabs>
        <w:tab w:val="center" w:pos="4153"/>
        <w:tab w:val="right" w:pos="8306"/>
      </w:tabs>
      <w:snapToGrid w:val="0"/>
    </w:pPr>
    <w:rPr>
      <w:sz w:val="20"/>
      <w:szCs w:val="20"/>
    </w:rPr>
  </w:style>
  <w:style w:type="character" w:customStyle="1" w:styleId="a5">
    <w:name w:val="頁首 字元"/>
    <w:basedOn w:val="a0"/>
    <w:link w:val="a4"/>
    <w:uiPriority w:val="99"/>
    <w:rsid w:val="007E5317"/>
    <w:rPr>
      <w:sz w:val="20"/>
      <w:szCs w:val="20"/>
    </w:rPr>
  </w:style>
  <w:style w:type="paragraph" w:styleId="a6">
    <w:name w:val="footer"/>
    <w:basedOn w:val="a"/>
    <w:link w:val="a7"/>
    <w:uiPriority w:val="99"/>
    <w:unhideWhenUsed/>
    <w:rsid w:val="007E5317"/>
    <w:pPr>
      <w:tabs>
        <w:tab w:val="center" w:pos="4153"/>
        <w:tab w:val="right" w:pos="8306"/>
      </w:tabs>
      <w:snapToGrid w:val="0"/>
    </w:pPr>
    <w:rPr>
      <w:sz w:val="20"/>
      <w:szCs w:val="20"/>
    </w:rPr>
  </w:style>
  <w:style w:type="character" w:customStyle="1" w:styleId="a7">
    <w:name w:val="頁尾 字元"/>
    <w:basedOn w:val="a0"/>
    <w:link w:val="a6"/>
    <w:uiPriority w:val="99"/>
    <w:rsid w:val="007E5317"/>
    <w:rPr>
      <w:sz w:val="20"/>
      <w:szCs w:val="20"/>
    </w:rPr>
  </w:style>
  <w:style w:type="table" w:styleId="a8">
    <w:name w:val="Table Grid"/>
    <w:basedOn w:val="a1"/>
    <w:uiPriority w:val="59"/>
    <w:rsid w:val="00C52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524E7"/>
    <w:pPr>
      <w:ind w:leftChars="200" w:left="480"/>
    </w:pPr>
  </w:style>
  <w:style w:type="character" w:styleId="aa">
    <w:name w:val="Hyperlink"/>
    <w:basedOn w:val="a0"/>
    <w:uiPriority w:val="99"/>
    <w:unhideWhenUsed/>
    <w:rsid w:val="00042DFB"/>
    <w:rPr>
      <w:color w:val="0563C1" w:themeColor="hyperlink"/>
      <w:u w:val="single"/>
    </w:rPr>
  </w:style>
  <w:style w:type="character" w:styleId="ab">
    <w:name w:val="Unresolved Mention"/>
    <w:basedOn w:val="a0"/>
    <w:uiPriority w:val="99"/>
    <w:semiHidden/>
    <w:unhideWhenUsed/>
    <w:rsid w:val="00042DFB"/>
    <w:rPr>
      <w:color w:val="605E5C"/>
      <w:shd w:val="clear" w:color="auto" w:fill="E1DFDD"/>
    </w:rPr>
  </w:style>
  <w:style w:type="table" w:customStyle="1" w:styleId="TableGrid1">
    <w:name w:val="Table Grid1"/>
    <w:basedOn w:val="a1"/>
    <w:next w:val="a8"/>
    <w:uiPriority w:val="39"/>
    <w:rsid w:val="004D5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8"/>
    <w:uiPriority w:val="39"/>
    <w:rsid w:val="004D5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F63AC"/>
    <w:rPr>
      <w:color w:val="808080"/>
    </w:rPr>
  </w:style>
  <w:style w:type="paragraph" w:styleId="Web">
    <w:name w:val="Normal (Web)"/>
    <w:basedOn w:val="a"/>
    <w:uiPriority w:val="99"/>
    <w:unhideWhenUsed/>
    <w:rsid w:val="00A849C3"/>
    <w:pPr>
      <w:widowControl/>
      <w:spacing w:before="100" w:beforeAutospacing="1" w:after="100" w:afterAutospacing="1"/>
    </w:pPr>
    <w:rPr>
      <w:rFonts w:ascii="新細明體" w:eastAsia="新細明體" w:hAnsi="新細明體" w:cs="新細明體"/>
    </w:rPr>
  </w:style>
  <w:style w:type="table" w:customStyle="1" w:styleId="TableGrid3">
    <w:name w:val="Table Grid3"/>
    <w:basedOn w:val="a1"/>
    <w:next w:val="a8"/>
    <w:uiPriority w:val="39"/>
    <w:rsid w:val="00A8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character" w:styleId="af6">
    <w:name w:val="Intense Emphasis"/>
    <w:basedOn w:val="a0"/>
    <w:uiPriority w:val="21"/>
    <w:qFormat/>
    <w:rsid w:val="009E76F0"/>
    <w:rPr>
      <w:i/>
      <w:iCs/>
      <w:color w:val="4472C4" w:themeColor="accent1"/>
    </w:rPr>
  </w:style>
  <w:style w:type="paragraph" w:styleId="af7">
    <w:name w:val="Revision"/>
    <w:hidden/>
    <w:uiPriority w:val="99"/>
    <w:semiHidden/>
    <w:rsid w:val="00F34D09"/>
    <w:pPr>
      <w:widowControl/>
    </w:pPr>
  </w:style>
  <w:style w:type="character" w:styleId="HTML">
    <w:name w:val="HTML Code"/>
    <w:basedOn w:val="a0"/>
    <w:uiPriority w:val="99"/>
    <w:semiHidden/>
    <w:unhideWhenUsed/>
    <w:rsid w:val="00FF6F9A"/>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808">
      <w:bodyDiv w:val="1"/>
      <w:marLeft w:val="0"/>
      <w:marRight w:val="0"/>
      <w:marTop w:val="0"/>
      <w:marBottom w:val="0"/>
      <w:divBdr>
        <w:top w:val="none" w:sz="0" w:space="0" w:color="auto"/>
        <w:left w:val="none" w:sz="0" w:space="0" w:color="auto"/>
        <w:bottom w:val="none" w:sz="0" w:space="0" w:color="auto"/>
        <w:right w:val="none" w:sz="0" w:space="0" w:color="auto"/>
      </w:divBdr>
    </w:div>
    <w:div w:id="195125510">
      <w:bodyDiv w:val="1"/>
      <w:marLeft w:val="0"/>
      <w:marRight w:val="0"/>
      <w:marTop w:val="0"/>
      <w:marBottom w:val="0"/>
      <w:divBdr>
        <w:top w:val="none" w:sz="0" w:space="0" w:color="auto"/>
        <w:left w:val="none" w:sz="0" w:space="0" w:color="auto"/>
        <w:bottom w:val="none" w:sz="0" w:space="0" w:color="auto"/>
        <w:right w:val="none" w:sz="0" w:space="0" w:color="auto"/>
      </w:divBdr>
      <w:divsChild>
        <w:div w:id="2117408651">
          <w:marLeft w:val="0"/>
          <w:marRight w:val="0"/>
          <w:marTop w:val="0"/>
          <w:marBottom w:val="0"/>
          <w:divBdr>
            <w:top w:val="none" w:sz="0" w:space="0" w:color="auto"/>
            <w:left w:val="none" w:sz="0" w:space="0" w:color="auto"/>
            <w:bottom w:val="none" w:sz="0" w:space="0" w:color="auto"/>
            <w:right w:val="none" w:sz="0" w:space="0" w:color="auto"/>
          </w:divBdr>
          <w:divsChild>
            <w:div w:id="899514003">
              <w:marLeft w:val="0"/>
              <w:marRight w:val="0"/>
              <w:marTop w:val="0"/>
              <w:marBottom w:val="0"/>
              <w:divBdr>
                <w:top w:val="single" w:sz="6" w:space="2" w:color="CFCFCF"/>
                <w:left w:val="single" w:sz="6" w:space="0" w:color="CFCFCF"/>
                <w:bottom w:val="none" w:sz="0" w:space="0" w:color="auto"/>
                <w:right w:val="single" w:sz="6" w:space="3" w:color="CFCFCF"/>
              </w:divBdr>
              <w:divsChild>
                <w:div w:id="1487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2232">
      <w:bodyDiv w:val="1"/>
      <w:marLeft w:val="0"/>
      <w:marRight w:val="0"/>
      <w:marTop w:val="0"/>
      <w:marBottom w:val="0"/>
      <w:divBdr>
        <w:top w:val="none" w:sz="0" w:space="0" w:color="auto"/>
        <w:left w:val="none" w:sz="0" w:space="0" w:color="auto"/>
        <w:bottom w:val="none" w:sz="0" w:space="0" w:color="auto"/>
        <w:right w:val="none" w:sz="0" w:space="0" w:color="auto"/>
      </w:divBdr>
    </w:div>
    <w:div w:id="715201579">
      <w:bodyDiv w:val="1"/>
      <w:marLeft w:val="0"/>
      <w:marRight w:val="0"/>
      <w:marTop w:val="0"/>
      <w:marBottom w:val="0"/>
      <w:divBdr>
        <w:top w:val="none" w:sz="0" w:space="0" w:color="auto"/>
        <w:left w:val="none" w:sz="0" w:space="0" w:color="auto"/>
        <w:bottom w:val="none" w:sz="0" w:space="0" w:color="auto"/>
        <w:right w:val="none" w:sz="0" w:space="0" w:color="auto"/>
      </w:divBdr>
    </w:div>
    <w:div w:id="882987027">
      <w:bodyDiv w:val="1"/>
      <w:marLeft w:val="0"/>
      <w:marRight w:val="0"/>
      <w:marTop w:val="0"/>
      <w:marBottom w:val="0"/>
      <w:divBdr>
        <w:top w:val="none" w:sz="0" w:space="0" w:color="auto"/>
        <w:left w:val="none" w:sz="0" w:space="0" w:color="auto"/>
        <w:bottom w:val="none" w:sz="0" w:space="0" w:color="auto"/>
        <w:right w:val="none" w:sz="0" w:space="0" w:color="auto"/>
      </w:divBdr>
    </w:div>
    <w:div w:id="1124807240">
      <w:bodyDiv w:val="1"/>
      <w:marLeft w:val="0"/>
      <w:marRight w:val="0"/>
      <w:marTop w:val="0"/>
      <w:marBottom w:val="0"/>
      <w:divBdr>
        <w:top w:val="none" w:sz="0" w:space="0" w:color="auto"/>
        <w:left w:val="none" w:sz="0" w:space="0" w:color="auto"/>
        <w:bottom w:val="none" w:sz="0" w:space="0" w:color="auto"/>
        <w:right w:val="none" w:sz="0" w:space="0" w:color="auto"/>
      </w:divBdr>
    </w:div>
    <w:div w:id="1284994426">
      <w:bodyDiv w:val="1"/>
      <w:marLeft w:val="0"/>
      <w:marRight w:val="0"/>
      <w:marTop w:val="0"/>
      <w:marBottom w:val="0"/>
      <w:divBdr>
        <w:top w:val="none" w:sz="0" w:space="0" w:color="auto"/>
        <w:left w:val="none" w:sz="0" w:space="0" w:color="auto"/>
        <w:bottom w:val="none" w:sz="0" w:space="0" w:color="auto"/>
        <w:right w:val="none" w:sz="0" w:space="0" w:color="auto"/>
      </w:divBdr>
      <w:divsChild>
        <w:div w:id="1939290808">
          <w:marLeft w:val="0"/>
          <w:marRight w:val="0"/>
          <w:marTop w:val="0"/>
          <w:marBottom w:val="0"/>
          <w:divBdr>
            <w:top w:val="single" w:sz="2" w:space="0" w:color="D9D9E3"/>
            <w:left w:val="single" w:sz="2" w:space="0" w:color="D9D9E3"/>
            <w:bottom w:val="single" w:sz="2" w:space="0" w:color="D9D9E3"/>
            <w:right w:val="single" w:sz="2" w:space="0" w:color="D9D9E3"/>
          </w:divBdr>
          <w:divsChild>
            <w:div w:id="90691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6471610">
      <w:bodyDiv w:val="1"/>
      <w:marLeft w:val="0"/>
      <w:marRight w:val="0"/>
      <w:marTop w:val="0"/>
      <w:marBottom w:val="0"/>
      <w:divBdr>
        <w:top w:val="none" w:sz="0" w:space="0" w:color="auto"/>
        <w:left w:val="none" w:sz="0" w:space="0" w:color="auto"/>
        <w:bottom w:val="none" w:sz="0" w:space="0" w:color="auto"/>
        <w:right w:val="none" w:sz="0" w:space="0" w:color="auto"/>
      </w:divBdr>
    </w:div>
    <w:div w:id="1619993423">
      <w:bodyDiv w:val="1"/>
      <w:marLeft w:val="0"/>
      <w:marRight w:val="0"/>
      <w:marTop w:val="0"/>
      <w:marBottom w:val="0"/>
      <w:divBdr>
        <w:top w:val="none" w:sz="0" w:space="0" w:color="auto"/>
        <w:left w:val="none" w:sz="0" w:space="0" w:color="auto"/>
        <w:bottom w:val="none" w:sz="0" w:space="0" w:color="auto"/>
        <w:right w:val="none" w:sz="0" w:space="0" w:color="auto"/>
      </w:divBdr>
    </w:div>
    <w:div w:id="211952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zMRDuQieLxs2f0Xgo0qwVBWb5Q==">CgMxLjAyCGguZ2pkZ3hzMgloLjMwajB6bGwyCWguMWZvYjl0ZTIJaC4zem55c2g3MgloLjJldDkycDAyCGgudHlqY3d0MgloLjNkeTZ2a20yCWguMXQzaDVzZjIJaC40ZDM0b2c4OAByITF2ZDQ4T0taeVlyWU5OV0JQUjYyZzJYaTc5ejZCRnBrRA==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E851D2-EA16-4072-BA12-AEBAAAF9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KUANTING YEH</dc:creator>
  <cp:lastModifiedBy>宇倫 謝</cp:lastModifiedBy>
  <cp:revision>15</cp:revision>
  <dcterms:created xsi:type="dcterms:W3CDTF">2020-08-01T14:58:00Z</dcterms:created>
  <dcterms:modified xsi:type="dcterms:W3CDTF">2023-10-09T16:34:00Z</dcterms:modified>
</cp:coreProperties>
</file>